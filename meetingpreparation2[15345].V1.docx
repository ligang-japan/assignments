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14AC5" w14:textId="77777777" w:rsidR="00C44536" w:rsidRDefault="00C44536">
      <w:r>
        <w:t>The team on my side is supposed to have two persons, me, the developer, and the project manager.</w:t>
      </w:r>
      <w:r w:rsidR="00172694">
        <w:t xml:space="preserve"> I would initiate and host the meeting.</w:t>
      </w:r>
    </w:p>
    <w:p w14:paraId="323E6080" w14:textId="77777777" w:rsidR="00C44536" w:rsidRDefault="00C44536">
      <w:r>
        <w:t>The EDP team consists of Japanese and non Japanese team members, with an English speaking team manager. Of course, my preparation will not be directly useful if only Japanese EDP members attend the meeting.</w:t>
      </w:r>
    </w:p>
    <w:p w14:paraId="1E08EEC9" w14:textId="77777777" w:rsidR="00C44536" w:rsidRDefault="00C44536"/>
    <w:p w14:paraId="57BD5827" w14:textId="77777777" w:rsidR="00C44536" w:rsidRDefault="007B318F">
      <w:r>
        <w:rPr>
          <w:rFonts w:eastAsia="Yu Mincho" w:hint="eastAsia"/>
          <w:lang w:eastAsia="ja-JP"/>
        </w:rPr>
        <w:t>M</w:t>
      </w:r>
      <w:r>
        <w:rPr>
          <w:rFonts w:eastAsia="Yu Mincho"/>
          <w:lang w:eastAsia="ja-JP"/>
        </w:rPr>
        <w:t xml:space="preserve">eeting Start </w:t>
      </w:r>
      <w:r w:rsidR="00C44536">
        <w:t>Greetings</w:t>
      </w:r>
    </w:p>
    <w:p w14:paraId="15EBC6C8" w14:textId="77777777" w:rsidR="00C44536" w:rsidRDefault="00C44536">
      <w:r>
        <w:t>The following irregular case is also very possible.</w:t>
      </w:r>
    </w:p>
    <w:p w14:paraId="1135AEBE" w14:textId="77777777" w:rsidR="00C44536" w:rsidRDefault="00C44536" w:rsidP="00C44536">
      <w:r>
        <w:t>Only I and one member of the EDP team first appear at the meeting, and other members from both teams may join the team later.</w:t>
      </w:r>
    </w:p>
    <w:p w14:paraId="537D5875" w14:textId="77777777" w:rsidR="00172694" w:rsidRDefault="00172694" w:rsidP="00C44536"/>
    <w:p w14:paraId="0AB76B81" w14:textId="77777777" w:rsidR="00172694" w:rsidRDefault="00172694" w:rsidP="00C44536">
      <w:r>
        <w:t xml:space="preserve">Even when there are only two members in the meeting room, I would start the greeting by saying “ I am Li, the developer of the VA Printing project, nice to meet you.” , waiting for the self-introduction from the other party, and would add, “will other members </w:t>
      </w:r>
      <w:ins w:id="0" w:author="Jane Brown" w:date="2019-10-13T01:40:00Z">
        <w:r w:rsidR="00516E96">
          <w:t>of</w:t>
        </w:r>
      </w:ins>
      <w:del w:id="1" w:author="Jane Brown" w:date="2019-10-13T01:40:00Z">
        <w:r w:rsidDel="00516E96">
          <w:delText>from</w:delText>
        </w:r>
      </w:del>
      <w:r>
        <w:t xml:space="preserve"> your team </w:t>
      </w:r>
      <w:ins w:id="2" w:author="Jane Brown" w:date="2019-10-13T01:40:00Z">
        <w:r w:rsidR="00516E96">
          <w:t xml:space="preserve">be </w:t>
        </w:r>
      </w:ins>
      <w:r>
        <w:t>attend</w:t>
      </w:r>
      <w:ins w:id="3" w:author="Jane Brown" w:date="2019-10-13T01:40:00Z">
        <w:r w:rsidR="00516E96">
          <w:t>ing</w:t>
        </w:r>
      </w:ins>
      <w:r>
        <w:t xml:space="preserve"> the meeting</w:t>
      </w:r>
      <w:ins w:id="4" w:author="Jane Brown" w:date="2019-10-13T01:40:00Z">
        <w:r w:rsidR="00516E96">
          <w:t>?</w:t>
        </w:r>
      </w:ins>
      <w:r>
        <w:t>”</w:t>
      </w:r>
      <w:ins w:id="5" w:author="Jane Brown" w:date="2019-10-13T01:40:00Z">
        <w:r w:rsidR="00516E96">
          <w:t xml:space="preserve"> </w:t>
        </w:r>
      </w:ins>
      <w:ins w:id="6" w:author="Jane Brown" w:date="2019-10-13T01:41:00Z">
        <w:r w:rsidR="00516E96">
          <w:t xml:space="preserve"> </w:t>
        </w:r>
        <w:r w:rsidR="00516E96">
          <w:rPr>
            <w:color w:val="FF0000"/>
          </w:rPr>
          <w:t>That sounds good so far, very natural.</w:t>
        </w:r>
      </w:ins>
      <w:del w:id="7" w:author="Jane Brown" w:date="2019-10-13T01:40:00Z">
        <w:r w:rsidDel="00516E96">
          <w:delText>.</w:delText>
        </w:r>
      </w:del>
    </w:p>
    <w:p w14:paraId="39A3F607" w14:textId="77777777" w:rsidR="00172694" w:rsidRDefault="00172694" w:rsidP="00C44536"/>
    <w:p w14:paraId="62222CED" w14:textId="77777777" w:rsidR="00516E96" w:rsidRDefault="00172694" w:rsidP="00C44536">
      <w:pPr>
        <w:rPr>
          <w:ins w:id="8" w:author="Jane Brown" w:date="2019-10-13T01:51:00Z"/>
          <w:color w:val="FF0000"/>
        </w:rPr>
      </w:pPr>
      <w:r>
        <w:t>After all members have shown up, I would say “ Many thanks for taking time to attend this meeting. I am Li, the developer for this VA Printing</w:t>
      </w:r>
      <w:ins w:id="9" w:author="Jane Brown" w:date="2019-10-13T01:41:00Z">
        <w:r w:rsidR="00516E96">
          <w:t xml:space="preserve"> project</w:t>
        </w:r>
      </w:ins>
      <w:r>
        <w:t>. You may already</w:t>
      </w:r>
      <w:del w:id="10" w:author="Jane Brown" w:date="2019-10-13T01:42:00Z">
        <w:r w:rsidDel="00516E96">
          <w:delText xml:space="preserve"> have</w:delText>
        </w:r>
      </w:del>
      <w:r>
        <w:t xml:space="preserve"> know</w:t>
      </w:r>
      <w:del w:id="11" w:author="Jane Brown" w:date="2019-10-13T01:42:00Z">
        <w:r w:rsidDel="00516E96">
          <w:delText>n</w:delText>
        </w:r>
      </w:del>
      <w:r>
        <w:t xml:space="preserve"> each other, this is our PM, Yoshikawa-san.” How should I pass</w:t>
      </w:r>
      <w:r w:rsidR="007B318F">
        <w:t xml:space="preserve"> the self-introduction to the team of the other team?</w:t>
      </w:r>
      <w:r>
        <w:t xml:space="preserve"> </w:t>
      </w:r>
      <w:ins w:id="12" w:author="Jane Brown" w:date="2019-10-13T01:43:00Z">
        <w:r w:rsidR="00516E96">
          <w:t xml:space="preserve"> </w:t>
        </w:r>
      </w:ins>
      <w:ins w:id="13" w:author="Jane Brown" w:date="2019-10-13T01:42:00Z">
        <w:r w:rsidR="00516E96">
          <w:rPr>
            <w:color w:val="FF0000"/>
          </w:rPr>
          <w:t xml:space="preserve">Usually you can just look at the other person and wait for the self-introduction, but if you need to, you could say, </w:t>
        </w:r>
      </w:ins>
      <w:ins w:id="14" w:author="Jane Brown" w:date="2019-10-13T01:43:00Z">
        <w:r w:rsidR="00516E96">
          <w:rPr>
            <w:color w:val="FF0000"/>
          </w:rPr>
          <w:t>“Do please introduce yourselves”, or “I’ll let you introduce yourselves</w:t>
        </w:r>
      </w:ins>
      <w:ins w:id="15" w:author="Jane Brown" w:date="2019-10-13T01:44:00Z">
        <w:r w:rsidR="00516E96">
          <w:rPr>
            <w:color w:val="FF0000"/>
          </w:rPr>
          <w:t xml:space="preserve">”.  Both are natural.  </w:t>
        </w:r>
      </w:ins>
    </w:p>
    <w:p w14:paraId="54227DC0" w14:textId="77777777" w:rsidR="00172694" w:rsidRDefault="00516E96" w:rsidP="00C44536">
      <w:pPr>
        <w:rPr>
          <w:ins w:id="16" w:author="Jane Brown" w:date="2019-10-13T01:51:00Z"/>
          <w:color w:val="FF0000"/>
        </w:rPr>
      </w:pPr>
      <w:ins w:id="17" w:author="Jane Brown" w:date="2019-10-13T01:44:00Z">
        <w:r>
          <w:rPr>
            <w:color w:val="FF0000"/>
          </w:rPr>
          <w:t>Or you can look at one person and say, “And you are X?</w:t>
        </w:r>
      </w:ins>
      <w:ins w:id="18" w:author="Jane Brown" w:date="2019-10-13T01:45:00Z">
        <w:r>
          <w:rPr>
            <w:color w:val="FF0000"/>
          </w:rPr>
          <w:t>” and X will normally respond, eg, “Yes, I am X, the head of the EDP team, and this is Y, our technical manager”.</w:t>
        </w:r>
      </w:ins>
    </w:p>
    <w:p w14:paraId="4A3F200B" w14:textId="77777777" w:rsidR="00097F3F" w:rsidRDefault="00097F3F" w:rsidP="00097F3F">
      <w:pPr>
        <w:rPr>
          <w:ins w:id="19" w:author="Jane Brown" w:date="2019-10-13T01:52:00Z"/>
          <w:color w:val="FF0000"/>
        </w:rPr>
      </w:pPr>
      <w:ins w:id="20" w:author="Jane Brown" w:date="2019-10-13T01:52:00Z">
        <w:r>
          <w:rPr>
            <w:color w:val="FF0000"/>
          </w:rPr>
          <w:t>Then you can follow by saying, “Thanks, good to meet you” before you start the business of the meeting.</w:t>
        </w:r>
      </w:ins>
    </w:p>
    <w:p w14:paraId="72BD120C" w14:textId="77777777" w:rsidR="00097F3F" w:rsidRPr="00516E96" w:rsidRDefault="00097F3F" w:rsidP="00C44536">
      <w:pPr>
        <w:rPr>
          <w:color w:val="FF0000"/>
          <w:rPrChange w:id="21" w:author="Jane Brown" w:date="2019-10-13T01:42:00Z">
            <w:rPr/>
          </w:rPrChange>
        </w:rPr>
      </w:pPr>
    </w:p>
    <w:p w14:paraId="5A6A3E35" w14:textId="77777777" w:rsidR="007B318F" w:rsidRDefault="007B318F" w:rsidP="00C44536"/>
    <w:p w14:paraId="38E16E2A" w14:textId="77777777" w:rsidR="007B318F" w:rsidRDefault="007B318F" w:rsidP="00C44536">
      <w:r>
        <w:t>Meeting End Greetings</w:t>
      </w:r>
    </w:p>
    <w:p w14:paraId="3B4C2536" w14:textId="77777777" w:rsidR="007B318F" w:rsidRDefault="007B318F" w:rsidP="007B318F">
      <w:pPr>
        <w:pStyle w:val="ListParagraph"/>
        <w:numPr>
          <w:ilvl w:val="0"/>
          <w:numId w:val="2"/>
        </w:numPr>
      </w:pPr>
      <w:r>
        <w:t>Happy Path</w:t>
      </w:r>
    </w:p>
    <w:p w14:paraId="733C6E4B" w14:textId="77777777" w:rsidR="007B318F" w:rsidRPr="00097F3F" w:rsidRDefault="007B318F" w:rsidP="007B318F">
      <w:pPr>
        <w:pStyle w:val="ListParagraph"/>
        <w:rPr>
          <w:color w:val="FF0000"/>
          <w:rPrChange w:id="22" w:author="Jane Brown" w:date="2019-10-13T01:46:00Z">
            <w:rPr/>
          </w:rPrChange>
        </w:rPr>
      </w:pPr>
      <w:r>
        <w:t>Many thanks for your support. I will update you with my Azure storage connection information.</w:t>
      </w:r>
      <w:ins w:id="23" w:author="Jane Brown" w:date="2019-10-13T01:46:00Z">
        <w:r w:rsidR="00097F3F">
          <w:t xml:space="preserve"> </w:t>
        </w:r>
        <w:r w:rsidR="00097F3F">
          <w:rPr>
            <w:color w:val="FF0000"/>
          </w:rPr>
          <w:t>That’s good.</w:t>
        </w:r>
      </w:ins>
    </w:p>
    <w:p w14:paraId="70601FBD" w14:textId="77777777" w:rsidR="007B318F" w:rsidRDefault="007B318F" w:rsidP="007B318F">
      <w:pPr>
        <w:pStyle w:val="ListParagraph"/>
      </w:pPr>
    </w:p>
    <w:p w14:paraId="32AE9677" w14:textId="77777777" w:rsidR="007B318F" w:rsidRDefault="007B318F" w:rsidP="007B318F">
      <w:pPr>
        <w:pStyle w:val="ListParagraph"/>
        <w:numPr>
          <w:ilvl w:val="0"/>
          <w:numId w:val="2"/>
        </w:numPr>
      </w:pPr>
      <w:r>
        <w:t>Sad Path 1</w:t>
      </w:r>
    </w:p>
    <w:p w14:paraId="6ECF0FFF" w14:textId="77777777" w:rsidR="007B318F" w:rsidRPr="00097F3F" w:rsidRDefault="007B318F" w:rsidP="007B318F">
      <w:pPr>
        <w:pStyle w:val="ListParagraph"/>
        <w:rPr>
          <w:color w:val="FF0000"/>
          <w:rPrChange w:id="24" w:author="Jane Brown" w:date="2019-10-13T01:46:00Z">
            <w:rPr/>
          </w:rPrChange>
        </w:rPr>
      </w:pPr>
      <w:r>
        <w:t xml:space="preserve">Many thanks for your time. I will </w:t>
      </w:r>
      <w:del w:id="25" w:author="Jane Brown" w:date="2019-10-13T01:46:00Z">
        <w:r w:rsidDel="00097F3F">
          <w:delText xml:space="preserve">examine </w:delText>
        </w:r>
      </w:del>
      <w:ins w:id="26" w:author="Jane Brown" w:date="2019-10-13T01:46:00Z">
        <w:r w:rsidR="00097F3F">
          <w:t>study</w:t>
        </w:r>
        <w:r w:rsidR="00097F3F">
          <w:t xml:space="preserve"> </w:t>
        </w:r>
      </w:ins>
      <w:r>
        <w:t>your solutions and come back to you with my thinking later.</w:t>
      </w:r>
      <w:ins w:id="27" w:author="Jane Brown" w:date="2019-10-13T01:46:00Z">
        <w:r w:rsidR="00097F3F">
          <w:t xml:space="preserve"> </w:t>
        </w:r>
        <w:r w:rsidR="00097F3F">
          <w:rPr>
            <w:color w:val="FF0000"/>
          </w:rPr>
          <w:t>Good.</w:t>
        </w:r>
      </w:ins>
    </w:p>
    <w:p w14:paraId="18A58F64" w14:textId="77777777" w:rsidR="007B318F" w:rsidRDefault="007B318F" w:rsidP="007B318F">
      <w:pPr>
        <w:pStyle w:val="ListParagraph"/>
      </w:pPr>
    </w:p>
    <w:p w14:paraId="227ABC95" w14:textId="77777777" w:rsidR="00DE5781" w:rsidRDefault="00DE5781" w:rsidP="00DE5781">
      <w:pPr>
        <w:pStyle w:val="ListParagraph"/>
        <w:numPr>
          <w:ilvl w:val="0"/>
          <w:numId w:val="2"/>
        </w:numPr>
      </w:pPr>
      <w:r>
        <w:t>Sad Path 2</w:t>
      </w:r>
    </w:p>
    <w:p w14:paraId="59A15E05" w14:textId="77777777" w:rsidR="00DE5781" w:rsidRPr="00097F3F" w:rsidRDefault="00DE5781" w:rsidP="00DE5781">
      <w:pPr>
        <w:rPr>
          <w:color w:val="FF0000"/>
          <w:rPrChange w:id="28" w:author="Jane Brown" w:date="2019-10-13T01:47:00Z">
            <w:rPr/>
          </w:rPrChange>
        </w:rPr>
      </w:pPr>
      <w:r>
        <w:t xml:space="preserve">              Many thanks for your time. I will consult our solution designer and explore alternative solutions.</w:t>
      </w:r>
      <w:ins w:id="29" w:author="Jane Brown" w:date="2019-10-13T01:47:00Z">
        <w:r w:rsidR="00097F3F">
          <w:t xml:space="preserve"> </w:t>
        </w:r>
        <w:r w:rsidR="00097F3F">
          <w:rPr>
            <w:color w:val="FF0000"/>
          </w:rPr>
          <w:t>Good.</w:t>
        </w:r>
      </w:ins>
    </w:p>
    <w:p w14:paraId="1EA0C102" w14:textId="77777777" w:rsidR="00DE5781" w:rsidRDefault="00DE5781" w:rsidP="00DE5781">
      <w:pPr>
        <w:rPr>
          <w:ins w:id="30" w:author="Jane Brown" w:date="2019-10-13T01:47:00Z"/>
        </w:rPr>
      </w:pPr>
      <w:r>
        <w:t>There will no need of a more explicit way of ending the meeting, right? If possible, please suggest alternatives.</w:t>
      </w:r>
    </w:p>
    <w:p w14:paraId="18191F61" w14:textId="77777777" w:rsidR="00097F3F" w:rsidRDefault="00097F3F" w:rsidP="00DE5781">
      <w:pPr>
        <w:rPr>
          <w:ins w:id="31" w:author="Jane Brown" w:date="2019-10-13T01:47:00Z"/>
          <w:color w:val="FF0000"/>
        </w:rPr>
      </w:pPr>
      <w:ins w:id="32" w:author="Jane Brown" w:date="2019-10-13T01:47:00Z">
        <w:r>
          <w:rPr>
            <w:color w:val="FF0000"/>
          </w:rPr>
          <w:t>I think you should use one of your three paths above.</w:t>
        </w:r>
      </w:ins>
    </w:p>
    <w:p w14:paraId="16D581D1" w14:textId="77777777" w:rsidR="00097F3F" w:rsidRDefault="00097F3F" w:rsidP="00DE5781">
      <w:pPr>
        <w:rPr>
          <w:ins w:id="33" w:author="Jane Brown" w:date="2019-10-13T01:47:00Z"/>
          <w:color w:val="FF0000"/>
        </w:rPr>
      </w:pPr>
    </w:p>
    <w:p w14:paraId="17E1DD89" w14:textId="016F050C" w:rsidR="00097F3F" w:rsidRDefault="00097F3F" w:rsidP="00DE5781">
      <w:pPr>
        <w:rPr>
          <w:ins w:id="34" w:author="Jane Brown" w:date="2019-10-13T01:49:00Z"/>
          <w:color w:val="FF0000"/>
        </w:rPr>
      </w:pPr>
      <w:ins w:id="35" w:author="Jane Brown" w:date="2019-10-13T01:47:00Z">
        <w:r>
          <w:rPr>
            <w:color w:val="FF0000"/>
          </w:rPr>
          <w:t xml:space="preserve">Straight afterwards, there is room for some informal closure, </w:t>
        </w:r>
      </w:ins>
      <w:ins w:id="36" w:author="Jane Brown" w:date="2019-10-13T01:55:00Z">
        <w:r w:rsidR="000B7ACB">
          <w:rPr>
            <w:color w:val="FF0000"/>
          </w:rPr>
          <w:t xml:space="preserve">to sound more friendly, </w:t>
        </w:r>
      </w:ins>
      <w:bookmarkStart w:id="37" w:name="_GoBack"/>
      <w:bookmarkEnd w:id="37"/>
      <w:ins w:id="38" w:author="Jane Brown" w:date="2019-10-13T01:47:00Z">
        <w:r>
          <w:rPr>
            <w:color w:val="FF0000"/>
          </w:rPr>
          <w:t>such as:</w:t>
        </w:r>
      </w:ins>
    </w:p>
    <w:p w14:paraId="4EFC837F" w14:textId="77777777" w:rsidR="00097F3F" w:rsidRDefault="00097F3F" w:rsidP="00DE5781">
      <w:pPr>
        <w:rPr>
          <w:ins w:id="39" w:author="Jane Brown" w:date="2019-10-13T01:48:00Z"/>
          <w:color w:val="FF0000"/>
        </w:rPr>
      </w:pPr>
    </w:p>
    <w:p w14:paraId="484D77DA" w14:textId="77777777" w:rsidR="00097F3F" w:rsidRDefault="00097F3F" w:rsidP="00DE5781">
      <w:pPr>
        <w:rPr>
          <w:ins w:id="40" w:author="Jane Brown" w:date="2019-10-13T01:52:00Z"/>
          <w:color w:val="FF0000"/>
        </w:rPr>
      </w:pPr>
      <w:ins w:id="41" w:author="Jane Brown" w:date="2019-10-13T01:52:00Z">
        <w:r>
          <w:rPr>
            <w:color w:val="FF0000"/>
          </w:rPr>
          <w:t>“</w:t>
        </w:r>
      </w:ins>
      <w:ins w:id="42" w:author="Jane Brown" w:date="2019-10-13T01:48:00Z">
        <w:r>
          <w:rPr>
            <w:color w:val="FF0000"/>
          </w:rPr>
          <w:t xml:space="preserve">Please let me know (by email, phone…) if any further thoughts </w:t>
        </w:r>
        <w:commentRangeStart w:id="43"/>
        <w:r>
          <w:rPr>
            <w:color w:val="FF0000"/>
          </w:rPr>
          <w:t xml:space="preserve">crop up </w:t>
        </w:r>
      </w:ins>
      <w:commentRangeEnd w:id="43"/>
      <w:ins w:id="44" w:author="Jane Brown" w:date="2019-10-13T01:49:00Z">
        <w:r>
          <w:rPr>
            <w:rStyle w:val="CommentReference"/>
          </w:rPr>
          <w:commentReference w:id="43"/>
        </w:r>
      </w:ins>
      <w:ins w:id="45" w:author="Jane Brown" w:date="2019-10-13T01:48:00Z">
        <w:r>
          <w:rPr>
            <w:color w:val="FF0000"/>
          </w:rPr>
          <w:t>later.</w:t>
        </w:r>
      </w:ins>
      <w:ins w:id="46" w:author="Jane Brown" w:date="2019-10-13T01:52:00Z">
        <w:r>
          <w:rPr>
            <w:color w:val="FF0000"/>
          </w:rPr>
          <w:t>” OR</w:t>
        </w:r>
      </w:ins>
    </w:p>
    <w:p w14:paraId="5EFBC26E" w14:textId="77777777" w:rsidR="00097F3F" w:rsidRDefault="00097F3F" w:rsidP="00DE5781">
      <w:pPr>
        <w:rPr>
          <w:ins w:id="47" w:author="Jane Brown" w:date="2019-10-13T01:53:00Z"/>
          <w:color w:val="FF0000"/>
        </w:rPr>
      </w:pPr>
      <w:ins w:id="48" w:author="Jane Brown" w:date="2019-10-13T01:52:00Z">
        <w:r>
          <w:rPr>
            <w:color w:val="FF0000"/>
          </w:rPr>
          <w:t>“If you do think of any further ideas, please let me (us) know.</w:t>
        </w:r>
      </w:ins>
      <w:ins w:id="49" w:author="Jane Brown" w:date="2019-10-13T01:53:00Z">
        <w:r>
          <w:rPr>
            <w:color w:val="FF0000"/>
          </w:rPr>
          <w:t>”</w:t>
        </w:r>
      </w:ins>
    </w:p>
    <w:p w14:paraId="7B5EE6CD" w14:textId="77777777" w:rsidR="00097F3F" w:rsidRDefault="00097F3F" w:rsidP="00DE5781">
      <w:pPr>
        <w:rPr>
          <w:ins w:id="50" w:author="Jane Brown" w:date="2019-10-13T01:47:00Z"/>
          <w:color w:val="FF0000"/>
        </w:rPr>
      </w:pPr>
    </w:p>
    <w:p w14:paraId="02C93572" w14:textId="77777777" w:rsidR="00097F3F" w:rsidRDefault="00097F3F" w:rsidP="00DE5781">
      <w:pPr>
        <w:rPr>
          <w:ins w:id="51" w:author="Jane Brown" w:date="2019-10-13T01:47:00Z"/>
          <w:color w:val="FF0000"/>
        </w:rPr>
      </w:pPr>
      <w:ins w:id="52" w:author="Jane Brown" w:date="2019-10-13T01:52:00Z">
        <w:r>
          <w:rPr>
            <w:color w:val="FF0000"/>
          </w:rPr>
          <w:t>“</w:t>
        </w:r>
      </w:ins>
      <w:ins w:id="53" w:author="Jane Brown" w:date="2019-10-13T01:48:00Z">
        <w:r>
          <w:rPr>
            <w:color w:val="FF0000"/>
          </w:rPr>
          <w:t>Thanks again for coming today.  It’s been really helpful to have this discussion.</w:t>
        </w:r>
      </w:ins>
      <w:ins w:id="54" w:author="Jane Brown" w:date="2019-10-13T01:52:00Z">
        <w:r>
          <w:rPr>
            <w:color w:val="FF0000"/>
          </w:rPr>
          <w:t>” OR</w:t>
        </w:r>
      </w:ins>
    </w:p>
    <w:p w14:paraId="7C140A56" w14:textId="77777777" w:rsidR="00097F3F" w:rsidRPr="00097F3F" w:rsidRDefault="00097F3F" w:rsidP="00DE5781">
      <w:pPr>
        <w:rPr>
          <w:color w:val="FF0000"/>
          <w:rPrChange w:id="55" w:author="Jane Brown" w:date="2019-10-13T01:47:00Z">
            <w:rPr/>
          </w:rPrChange>
        </w:rPr>
      </w:pPr>
      <w:ins w:id="56" w:author="Jane Brown" w:date="2019-10-13T01:52:00Z">
        <w:r>
          <w:rPr>
            <w:color w:val="FF0000"/>
          </w:rPr>
          <w:t>“</w:t>
        </w:r>
      </w:ins>
      <w:ins w:id="57" w:author="Jane Brown" w:date="2019-10-13T01:50:00Z">
        <w:r>
          <w:rPr>
            <w:color w:val="FF0000"/>
          </w:rPr>
          <w:t xml:space="preserve">Thanks for coming, X, and you too, Y, and for your input today.  It’s helped me (us) a lot with </w:t>
        </w:r>
      </w:ins>
      <w:ins w:id="58" w:author="Jane Brown" w:date="2019-10-13T01:52:00Z">
        <w:r>
          <w:rPr>
            <w:color w:val="FF0000"/>
          </w:rPr>
          <w:t>the final details.”</w:t>
        </w:r>
      </w:ins>
    </w:p>
    <w:p w14:paraId="27DD80BA" w14:textId="77777777" w:rsidR="007B318F" w:rsidRDefault="007B318F" w:rsidP="00C44536"/>
    <w:p w14:paraId="77A0374F" w14:textId="77777777" w:rsidR="00C44536" w:rsidRDefault="00C44536" w:rsidP="00C44536"/>
    <w:p w14:paraId="5876C670" w14:textId="77777777" w:rsidR="00C44536" w:rsidRDefault="00C44536"/>
    <w:p w14:paraId="5FA79086" w14:textId="77777777" w:rsidR="00C44536" w:rsidRDefault="00C44536"/>
    <w:sectPr w:rsidR="00C4453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Jane Brown" w:date="2019-10-13T01:49:00Z" w:initials="JB">
    <w:p w14:paraId="17E32362" w14:textId="77777777" w:rsidR="00097F3F" w:rsidRDefault="00097F3F">
      <w:pPr>
        <w:pStyle w:val="CommentText"/>
      </w:pPr>
      <w:r>
        <w:rPr>
          <w:rStyle w:val="CommentReference"/>
        </w:rPr>
        <w:annotationRef/>
      </w:r>
      <w:r>
        <w:t>= emerge from your thinking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E323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552F4"/>
    <w:multiLevelType w:val="hybridMultilevel"/>
    <w:tmpl w:val="03763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996DB7"/>
    <w:multiLevelType w:val="hybridMultilevel"/>
    <w:tmpl w:val="27D0C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e Brown">
    <w15:presenceInfo w15:providerId="None" w15:userId="Jane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36"/>
    <w:rsid w:val="00097F3F"/>
    <w:rsid w:val="000B7ACB"/>
    <w:rsid w:val="00172694"/>
    <w:rsid w:val="00516E96"/>
    <w:rsid w:val="007B318F"/>
    <w:rsid w:val="00B61135"/>
    <w:rsid w:val="00C44536"/>
    <w:rsid w:val="00DE5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310E"/>
  <w15:chartTrackingRefBased/>
  <w15:docId w15:val="{4588647A-F4EA-4581-9213-5B8D9610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536"/>
    <w:pPr>
      <w:ind w:left="720"/>
      <w:contextualSpacing/>
    </w:pPr>
  </w:style>
  <w:style w:type="character" w:styleId="CommentReference">
    <w:name w:val="annotation reference"/>
    <w:basedOn w:val="DefaultParagraphFont"/>
    <w:uiPriority w:val="99"/>
    <w:semiHidden/>
    <w:unhideWhenUsed/>
    <w:rsid w:val="00097F3F"/>
    <w:rPr>
      <w:sz w:val="16"/>
      <w:szCs w:val="16"/>
    </w:rPr>
  </w:style>
  <w:style w:type="paragraph" w:styleId="CommentText">
    <w:name w:val="annotation text"/>
    <w:basedOn w:val="Normal"/>
    <w:link w:val="CommentTextChar"/>
    <w:uiPriority w:val="99"/>
    <w:semiHidden/>
    <w:unhideWhenUsed/>
    <w:rsid w:val="00097F3F"/>
    <w:pPr>
      <w:spacing w:line="240" w:lineRule="auto"/>
    </w:pPr>
    <w:rPr>
      <w:sz w:val="20"/>
      <w:szCs w:val="20"/>
    </w:rPr>
  </w:style>
  <w:style w:type="character" w:customStyle="1" w:styleId="CommentTextChar">
    <w:name w:val="Comment Text Char"/>
    <w:basedOn w:val="DefaultParagraphFont"/>
    <w:link w:val="CommentText"/>
    <w:uiPriority w:val="99"/>
    <w:semiHidden/>
    <w:rsid w:val="00097F3F"/>
    <w:rPr>
      <w:sz w:val="20"/>
      <w:szCs w:val="20"/>
    </w:rPr>
  </w:style>
  <w:style w:type="paragraph" w:styleId="CommentSubject">
    <w:name w:val="annotation subject"/>
    <w:basedOn w:val="CommentText"/>
    <w:next w:val="CommentText"/>
    <w:link w:val="CommentSubjectChar"/>
    <w:uiPriority w:val="99"/>
    <w:semiHidden/>
    <w:unhideWhenUsed/>
    <w:rsid w:val="00097F3F"/>
    <w:rPr>
      <w:b/>
      <w:bCs/>
    </w:rPr>
  </w:style>
  <w:style w:type="character" w:customStyle="1" w:styleId="CommentSubjectChar">
    <w:name w:val="Comment Subject Char"/>
    <w:basedOn w:val="CommentTextChar"/>
    <w:link w:val="CommentSubject"/>
    <w:uiPriority w:val="99"/>
    <w:semiHidden/>
    <w:rsid w:val="00097F3F"/>
    <w:rPr>
      <w:b/>
      <w:bCs/>
      <w:sz w:val="20"/>
      <w:szCs w:val="20"/>
    </w:rPr>
  </w:style>
  <w:style w:type="paragraph" w:styleId="BalloonText">
    <w:name w:val="Balloon Text"/>
    <w:basedOn w:val="Normal"/>
    <w:link w:val="BalloonTextChar"/>
    <w:uiPriority w:val="99"/>
    <w:semiHidden/>
    <w:unhideWhenUsed/>
    <w:rsid w:val="00097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haixiang japan</dc:creator>
  <cp:keywords/>
  <dc:description/>
  <cp:lastModifiedBy>Jane Brown</cp:lastModifiedBy>
  <cp:revision>5</cp:revision>
  <dcterms:created xsi:type="dcterms:W3CDTF">2019-10-13T00:39:00Z</dcterms:created>
  <dcterms:modified xsi:type="dcterms:W3CDTF">2019-10-13T00:55:00Z</dcterms:modified>
</cp:coreProperties>
</file>