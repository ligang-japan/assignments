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E3D81" w14:textId="77777777" w:rsidR="000F5951" w:rsidRDefault="000F5951">
      <w:pPr>
        <w:rPr>
          <w:rFonts w:eastAsia="Yu Mincho"/>
          <w:lang w:eastAsia="ja-JP"/>
        </w:rPr>
      </w:pPr>
      <w:r>
        <w:t xml:space="preserve">Fit </w:t>
      </w:r>
      <w:r>
        <w:rPr>
          <w:rFonts w:eastAsia="Yu Mincho"/>
          <w:lang w:eastAsia="ja-JP"/>
        </w:rPr>
        <w:t>&amp; Gap Analysis</w:t>
      </w:r>
    </w:p>
    <w:p w14:paraId="705A69FB" w14:textId="77777777" w:rsidR="000F5951" w:rsidRDefault="000F5951"/>
    <w:p w14:paraId="57A0C681" w14:textId="77777777" w:rsidR="000F5951" w:rsidRDefault="007240AE">
      <w:pPr>
        <w:rPr>
          <w:rFonts w:eastAsia="Yu Mincho"/>
          <w:lang w:eastAsia="ja-JP"/>
        </w:rPr>
      </w:pPr>
      <w:r>
        <w:rPr>
          <w:rFonts w:eastAsia="Yu Mincho" w:hint="eastAsia"/>
          <w:lang w:eastAsia="ja-JP"/>
        </w:rPr>
        <w:t>I</w:t>
      </w:r>
      <w:r>
        <w:rPr>
          <w:rFonts w:eastAsia="Yu Mincho"/>
          <w:lang w:eastAsia="ja-JP"/>
        </w:rPr>
        <w:t>f I am asked to talk about my strengths and weaknesses, I would like to say</w:t>
      </w:r>
    </w:p>
    <w:p w14:paraId="4DEC3AAC" w14:textId="77777777" w:rsidR="007240AE" w:rsidRDefault="007240AE">
      <w:pPr>
        <w:rPr>
          <w:rFonts w:eastAsia="Yu Mincho"/>
          <w:lang w:eastAsia="ja-JP"/>
        </w:rPr>
      </w:pPr>
      <w:r>
        <w:rPr>
          <w:rFonts w:eastAsia="Yu Mincho"/>
          <w:lang w:eastAsia="ja-JP"/>
        </w:rPr>
        <w:t xml:space="preserve">Could I answer your question </w:t>
      </w:r>
      <w:r w:rsidR="00E23695">
        <w:rPr>
          <w:rFonts w:eastAsia="Yu Mincho"/>
          <w:lang w:eastAsia="ja-JP"/>
        </w:rPr>
        <w:t xml:space="preserve">instead </w:t>
      </w:r>
      <w:r>
        <w:rPr>
          <w:rFonts w:eastAsia="Yu Mincho"/>
          <w:lang w:eastAsia="ja-JP"/>
        </w:rPr>
        <w:t>with where I fit for this role and where I need improvements?</w:t>
      </w:r>
    </w:p>
    <w:p w14:paraId="7A93C354" w14:textId="798B5010" w:rsidR="0066261F" w:rsidRDefault="006C4D29">
      <w:pPr>
        <w:rPr>
          <w:ins w:id="0" w:author="Jane Brown" w:date="2019-11-05T08:51:00Z"/>
          <w:rFonts w:eastAsia="Yu Mincho"/>
          <w:color w:val="FF0000"/>
          <w:lang w:eastAsia="ja-JP"/>
        </w:rPr>
      </w:pPr>
      <w:ins w:id="1" w:author="Jane Brown" w:date="2019-11-05T08:51:00Z">
        <w:r>
          <w:rPr>
            <w:rFonts w:eastAsia="Yu Mincho"/>
            <w:color w:val="FF0000"/>
            <w:lang w:eastAsia="ja-JP"/>
          </w:rPr>
          <w:t>(suggestion) I think it is a good idea to answer quickly and succinctly, before offering any further detail if they want it.</w:t>
        </w:r>
      </w:ins>
    </w:p>
    <w:p w14:paraId="27C2DC54" w14:textId="2F6976E4" w:rsidR="006C4D29" w:rsidRDefault="006C4D29">
      <w:pPr>
        <w:rPr>
          <w:ins w:id="2" w:author="Jane Brown" w:date="2019-11-05T08:56:00Z"/>
          <w:rFonts w:eastAsia="Yu Mincho"/>
          <w:color w:val="FF0000"/>
          <w:lang w:eastAsia="ja-JP"/>
        </w:rPr>
      </w:pPr>
      <w:ins w:id="3" w:author="Jane Brown" w:date="2019-11-05T08:51:00Z">
        <w:r>
          <w:rPr>
            <w:rFonts w:eastAsia="Yu Mincho"/>
            <w:color w:val="FF0000"/>
            <w:lang w:eastAsia="ja-JP"/>
          </w:rPr>
          <w:t>I’m guessing they need to know that if you are in a meeting in their company, or on a call, you will go straight to the point and answer the important matters.</w:t>
        </w:r>
      </w:ins>
    </w:p>
    <w:p w14:paraId="336E332B" w14:textId="374194A5" w:rsidR="006C508B" w:rsidRDefault="006C508B">
      <w:pPr>
        <w:rPr>
          <w:ins w:id="4" w:author="Jane Brown" w:date="2019-11-05T08:58:00Z"/>
          <w:rFonts w:eastAsia="Yu Mincho"/>
          <w:color w:val="FF0000"/>
          <w:lang w:eastAsia="ja-JP"/>
        </w:rPr>
      </w:pPr>
      <w:ins w:id="5" w:author="Jane Brown" w:date="2019-11-05T08:56:00Z">
        <w:r>
          <w:rPr>
            <w:rFonts w:eastAsia="Yu Mincho"/>
            <w:color w:val="FF0000"/>
            <w:lang w:eastAsia="ja-JP"/>
          </w:rPr>
          <w:t>I think I would re-write this as Answer Level 1 (essentials only) and Answer Level 2, to give them the chance to hear a summary and then more detail if they decide to request it.</w:t>
        </w:r>
      </w:ins>
    </w:p>
    <w:p w14:paraId="1D2B22A7" w14:textId="77777777" w:rsidR="000B3B49" w:rsidRDefault="000B3B49">
      <w:pPr>
        <w:rPr>
          <w:ins w:id="6" w:author="Jane Brown" w:date="2019-11-05T08:58:00Z"/>
          <w:rFonts w:eastAsia="Yu Mincho"/>
          <w:color w:val="FF0000"/>
          <w:lang w:eastAsia="ja-JP"/>
        </w:rPr>
      </w:pPr>
    </w:p>
    <w:p w14:paraId="1ADD1D23" w14:textId="169A10A7" w:rsidR="000B3B49" w:rsidRDefault="000B3B49">
      <w:pPr>
        <w:rPr>
          <w:ins w:id="7" w:author="Jane Brown" w:date="2019-11-05T08:59:00Z"/>
          <w:rFonts w:eastAsia="Yu Mincho"/>
          <w:color w:val="FF0000"/>
          <w:lang w:eastAsia="ja-JP"/>
        </w:rPr>
      </w:pPr>
      <w:ins w:id="8" w:author="Jane Brown" w:date="2019-11-05T08:58:00Z">
        <w:r>
          <w:rPr>
            <w:rFonts w:eastAsia="Yu Mincho"/>
            <w:color w:val="FF0000"/>
            <w:lang w:eastAsia="ja-JP"/>
          </w:rPr>
          <w:t xml:space="preserve">Of course I don’t know about your industry, but my concept of Strengths and Weaknesses is that it is focused on the applicant (obviously with a </w:t>
        </w:r>
      </w:ins>
      <w:ins w:id="9" w:author="Jane Brown" w:date="2019-11-05T08:59:00Z">
        <w:r>
          <w:rPr>
            <w:rFonts w:eastAsia="Yu Mincho"/>
            <w:color w:val="FF0000"/>
            <w:lang w:eastAsia="ja-JP"/>
          </w:rPr>
          <w:t xml:space="preserve">bit of </w:t>
        </w:r>
      </w:ins>
      <w:ins w:id="10" w:author="Jane Brown" w:date="2019-11-05T08:58:00Z">
        <w:r>
          <w:rPr>
            <w:rFonts w:eastAsia="Yu Mincho"/>
            <w:color w:val="FF0000"/>
            <w:lang w:eastAsia="ja-JP"/>
          </w:rPr>
          <w:t>bias towards the job you are applying for)</w:t>
        </w:r>
      </w:ins>
      <w:ins w:id="11" w:author="Jane Brown" w:date="2019-11-05T08:59:00Z">
        <w:r>
          <w:rPr>
            <w:rFonts w:eastAsia="Yu Mincho"/>
            <w:color w:val="FF0000"/>
            <w:lang w:eastAsia="ja-JP"/>
          </w:rPr>
          <w:t>, but not an exercise in demonstrating experience or matching experience with job requirements.</w:t>
        </w:r>
      </w:ins>
    </w:p>
    <w:p w14:paraId="7A9A902D" w14:textId="4EA8DC2D" w:rsidR="000B3B49" w:rsidRDefault="000B3B49">
      <w:pPr>
        <w:rPr>
          <w:ins w:id="12" w:author="Jane Brown" w:date="2019-11-05T08:51:00Z"/>
          <w:rFonts w:eastAsia="Yu Mincho"/>
          <w:color w:val="FF0000"/>
          <w:lang w:eastAsia="ja-JP"/>
        </w:rPr>
      </w:pPr>
      <w:ins w:id="13" w:author="Jane Brown" w:date="2019-11-05T09:00:00Z">
        <w:r>
          <w:rPr>
            <w:rFonts w:eastAsia="Yu Mincho"/>
            <w:color w:val="FF0000"/>
            <w:lang w:eastAsia="ja-JP"/>
          </w:rPr>
          <w:t xml:space="preserve">I’m concerned that they need to know you will focus immediately on their questions, not your agenda! </w:t>
        </w:r>
      </w:ins>
      <w:ins w:id="14" w:author="Jane Brown" w:date="2019-11-05T09:01:00Z">
        <w:r w:rsidRPr="000B3B49">
          <w:rPr>
            <w:rFonts w:eastAsia="Yu Mincho"/>
            <w:color w:val="FF0000"/>
            <w:lang w:eastAsia="ja-JP"/>
          </w:rPr>
          <w:sym w:font="Wingdings" w:char="F04A"/>
        </w:r>
      </w:ins>
    </w:p>
    <w:p w14:paraId="4BA90D21" w14:textId="77777777" w:rsidR="006C4D29" w:rsidRPr="006C4D29" w:rsidRDefault="006C4D29">
      <w:pPr>
        <w:rPr>
          <w:rFonts w:eastAsia="Yu Mincho"/>
          <w:color w:val="FF0000"/>
          <w:lang w:eastAsia="ja-JP"/>
          <w:rPrChange w:id="15" w:author="Jane Brown" w:date="2019-11-05T08:51:00Z">
            <w:rPr>
              <w:rFonts w:eastAsia="Yu Mincho"/>
              <w:lang w:eastAsia="ja-JP"/>
            </w:rPr>
          </w:rPrChange>
        </w:rPr>
      </w:pPr>
    </w:p>
    <w:p w14:paraId="11B96E78" w14:textId="77777777" w:rsidR="0066261F" w:rsidRDefault="0066261F">
      <w:pPr>
        <w:rPr>
          <w:rFonts w:eastAsia="Yu Mincho"/>
          <w:lang w:eastAsia="ja-JP"/>
        </w:rPr>
      </w:pPr>
      <w:r>
        <w:rPr>
          <w:rFonts w:eastAsia="Yu Mincho"/>
          <w:lang w:eastAsia="ja-JP"/>
        </w:rPr>
        <w:t>GIT</w:t>
      </w:r>
    </w:p>
    <w:p w14:paraId="11CFBC4D" w14:textId="77777777" w:rsidR="007240AE" w:rsidRPr="006C4D29" w:rsidRDefault="00E23695">
      <w:pPr>
        <w:rPr>
          <w:rFonts w:eastAsia="Yu Mincho"/>
          <w:highlight w:val="yellow"/>
          <w:lang w:eastAsia="ja-JP"/>
          <w:rPrChange w:id="16" w:author="Jane Brown" w:date="2019-11-05T08:52:00Z">
            <w:rPr>
              <w:rFonts w:eastAsia="Yu Mincho"/>
              <w:lang w:eastAsia="ja-JP"/>
            </w:rPr>
          </w:rPrChange>
        </w:rPr>
      </w:pPr>
      <w:r w:rsidRPr="006C4D29">
        <w:rPr>
          <w:rFonts w:eastAsia="Yu Mincho"/>
          <w:highlight w:val="yellow"/>
          <w:lang w:eastAsia="ja-JP"/>
          <w:rPrChange w:id="17" w:author="Jane Brown" w:date="2019-11-05T08:52:00Z">
            <w:rPr>
              <w:rFonts w:eastAsia="Yu Mincho"/>
              <w:lang w:eastAsia="ja-JP"/>
            </w:rPr>
          </w:rPrChange>
        </w:rPr>
        <w:t xml:space="preserve">In addition to </w:t>
      </w:r>
      <w:r w:rsidR="001618BA" w:rsidRPr="006C4D29">
        <w:rPr>
          <w:rFonts w:eastAsia="Yu Mincho"/>
          <w:highlight w:val="yellow"/>
          <w:lang w:eastAsia="ja-JP"/>
          <w:rPrChange w:id="18" w:author="Jane Brown" w:date="2019-11-05T08:52:00Z">
            <w:rPr>
              <w:rFonts w:eastAsia="Yu Mincho"/>
              <w:lang w:eastAsia="ja-JP"/>
            </w:rPr>
          </w:rPrChange>
        </w:rPr>
        <w:t>the experiences</w:t>
      </w:r>
      <w:r w:rsidRPr="006C4D29">
        <w:rPr>
          <w:rFonts w:eastAsia="Yu Mincho"/>
          <w:highlight w:val="yellow"/>
          <w:lang w:eastAsia="ja-JP"/>
          <w:rPrChange w:id="19" w:author="Jane Brown" w:date="2019-11-05T08:52:00Z">
            <w:rPr>
              <w:rFonts w:eastAsia="Yu Mincho"/>
              <w:lang w:eastAsia="ja-JP"/>
            </w:rPr>
          </w:rPrChange>
        </w:rPr>
        <w:t xml:space="preserve"> I mentioned in my self-introduction, i.e.,</w:t>
      </w:r>
    </w:p>
    <w:p w14:paraId="69778D1E" w14:textId="77777777" w:rsidR="00E23695" w:rsidRPr="006C4D29" w:rsidRDefault="00E23695" w:rsidP="00E23695">
      <w:pPr>
        <w:pStyle w:val="ListParagraph"/>
        <w:numPr>
          <w:ilvl w:val="0"/>
          <w:numId w:val="1"/>
        </w:numPr>
        <w:rPr>
          <w:rFonts w:eastAsia="Yu Mincho"/>
          <w:highlight w:val="yellow"/>
          <w:lang w:eastAsia="ja-JP"/>
          <w:rPrChange w:id="20" w:author="Jane Brown" w:date="2019-11-05T08:52:00Z">
            <w:rPr>
              <w:rFonts w:eastAsia="Yu Mincho"/>
              <w:lang w:eastAsia="ja-JP"/>
            </w:rPr>
          </w:rPrChange>
        </w:rPr>
      </w:pPr>
      <w:r w:rsidRPr="006C4D29">
        <w:rPr>
          <w:rFonts w:eastAsia="Yu Mincho"/>
          <w:highlight w:val="yellow"/>
          <w:lang w:eastAsia="ja-JP"/>
          <w:rPrChange w:id="21" w:author="Jane Brown" w:date="2019-11-05T08:52:00Z">
            <w:rPr>
              <w:rFonts w:eastAsia="Yu Mincho"/>
              <w:lang w:eastAsia="ja-JP"/>
            </w:rPr>
          </w:rPrChange>
        </w:rPr>
        <w:t>Solid development experience</w:t>
      </w:r>
    </w:p>
    <w:p w14:paraId="2A6DAC1D" w14:textId="77777777" w:rsidR="00E23695" w:rsidRPr="006C4D29" w:rsidRDefault="00E23695" w:rsidP="00E23695">
      <w:pPr>
        <w:pStyle w:val="ListParagraph"/>
        <w:numPr>
          <w:ilvl w:val="0"/>
          <w:numId w:val="1"/>
        </w:numPr>
        <w:rPr>
          <w:rFonts w:eastAsia="Yu Mincho"/>
          <w:highlight w:val="yellow"/>
          <w:lang w:eastAsia="ja-JP"/>
          <w:rPrChange w:id="22" w:author="Jane Brown" w:date="2019-11-05T08:52:00Z">
            <w:rPr>
              <w:rFonts w:eastAsia="Yu Mincho"/>
              <w:lang w:eastAsia="ja-JP"/>
            </w:rPr>
          </w:rPrChange>
        </w:rPr>
      </w:pPr>
      <w:r w:rsidRPr="006C4D29">
        <w:rPr>
          <w:rFonts w:eastAsia="Yu Mincho"/>
          <w:highlight w:val="yellow"/>
          <w:lang w:eastAsia="ja-JP"/>
          <w:rPrChange w:id="23" w:author="Jane Brown" w:date="2019-11-05T08:52:00Z">
            <w:rPr>
              <w:rFonts w:eastAsia="Yu Mincho"/>
              <w:lang w:eastAsia="ja-JP"/>
            </w:rPr>
          </w:rPrChange>
        </w:rPr>
        <w:t>Years of experience working at client sites</w:t>
      </w:r>
    </w:p>
    <w:p w14:paraId="4C70A3CF" w14:textId="77777777" w:rsidR="00E23695" w:rsidRPr="006C4D29" w:rsidRDefault="00E23695" w:rsidP="00E23695">
      <w:pPr>
        <w:pStyle w:val="ListParagraph"/>
        <w:numPr>
          <w:ilvl w:val="0"/>
          <w:numId w:val="1"/>
        </w:numPr>
        <w:rPr>
          <w:rFonts w:eastAsia="Yu Mincho"/>
          <w:highlight w:val="yellow"/>
          <w:lang w:eastAsia="ja-JP"/>
          <w:rPrChange w:id="24" w:author="Jane Brown" w:date="2019-11-05T08:52:00Z">
            <w:rPr>
              <w:rFonts w:eastAsia="Yu Mincho"/>
              <w:lang w:eastAsia="ja-JP"/>
            </w:rPr>
          </w:rPrChange>
        </w:rPr>
      </w:pPr>
      <w:r w:rsidRPr="006C4D29">
        <w:rPr>
          <w:rFonts w:eastAsia="Yu Mincho"/>
          <w:highlight w:val="yellow"/>
          <w:lang w:eastAsia="ja-JP"/>
          <w:rPrChange w:id="25" w:author="Jane Brown" w:date="2019-11-05T08:52:00Z">
            <w:rPr>
              <w:rFonts w:eastAsia="Yu Mincho"/>
              <w:lang w:eastAsia="ja-JP"/>
            </w:rPr>
          </w:rPrChange>
        </w:rPr>
        <w:t>System perspective and business perspective</w:t>
      </w:r>
    </w:p>
    <w:p w14:paraId="18491CC9" w14:textId="77777777" w:rsidR="001618BA" w:rsidRPr="006C4D29" w:rsidRDefault="001618BA" w:rsidP="00E23695">
      <w:pPr>
        <w:pStyle w:val="ListParagraph"/>
        <w:numPr>
          <w:ilvl w:val="0"/>
          <w:numId w:val="1"/>
        </w:numPr>
        <w:rPr>
          <w:rFonts w:eastAsia="Yu Mincho"/>
          <w:highlight w:val="yellow"/>
          <w:lang w:eastAsia="ja-JP"/>
          <w:rPrChange w:id="26" w:author="Jane Brown" w:date="2019-11-05T08:52:00Z">
            <w:rPr>
              <w:rFonts w:eastAsia="Yu Mincho"/>
              <w:lang w:eastAsia="ja-JP"/>
            </w:rPr>
          </w:rPrChange>
        </w:rPr>
      </w:pPr>
      <w:r w:rsidRPr="006C4D29">
        <w:rPr>
          <w:rFonts w:eastAsia="Yu Mincho"/>
          <w:highlight w:val="yellow"/>
          <w:lang w:eastAsia="ja-JP"/>
          <w:rPrChange w:id="27" w:author="Jane Brown" w:date="2019-11-05T08:52:00Z">
            <w:rPr>
              <w:rFonts w:eastAsia="Yu Mincho"/>
              <w:lang w:eastAsia="ja-JP"/>
            </w:rPr>
          </w:rPrChange>
        </w:rPr>
        <w:t>Issues resolution through collaboration with vendor teams</w:t>
      </w:r>
    </w:p>
    <w:p w14:paraId="5D917103" w14:textId="36157A43" w:rsidR="006C4D29" w:rsidRDefault="006C4D29" w:rsidP="001618BA">
      <w:pPr>
        <w:rPr>
          <w:ins w:id="28" w:author="Jane Brown" w:date="2019-11-05T08:52:00Z"/>
          <w:rFonts w:eastAsia="Yu Mincho"/>
          <w:color w:val="FF0000"/>
          <w:lang w:eastAsia="ja-JP"/>
        </w:rPr>
      </w:pPr>
      <w:ins w:id="29" w:author="Jane Brown" w:date="2019-11-05T08:52:00Z">
        <w:r>
          <w:rPr>
            <w:rFonts w:eastAsia="Yu Mincho"/>
            <w:color w:val="FF0000"/>
            <w:lang w:eastAsia="ja-JP"/>
          </w:rPr>
          <w:t xml:space="preserve">(suggestion) I think it </w:t>
        </w:r>
        <w:r>
          <w:rPr>
            <w:rFonts w:eastAsia="Yu Mincho"/>
            <w:color w:val="FF0000"/>
            <w:lang w:eastAsia="ja-JP"/>
          </w:rPr>
          <w:t>sounds as if you suspect they may not have listened to you</w:t>
        </w:r>
      </w:ins>
      <w:ins w:id="30" w:author="Jane Brown" w:date="2019-11-05T08:53:00Z">
        <w:r>
          <w:rPr>
            <w:rFonts w:eastAsia="Yu Mincho"/>
            <w:color w:val="FF0000"/>
            <w:lang w:eastAsia="ja-JP"/>
          </w:rPr>
          <w:t xml:space="preserve"> earlier</w:t>
        </w:r>
      </w:ins>
      <w:ins w:id="31" w:author="Jane Brown" w:date="2019-11-05T08:52:00Z">
        <w:r>
          <w:rPr>
            <w:rFonts w:eastAsia="Yu Mincho"/>
            <w:color w:val="FF0000"/>
            <w:lang w:eastAsia="ja-JP"/>
          </w:rPr>
          <w:t>, and that could be seen as impolite.</w:t>
        </w:r>
      </w:ins>
    </w:p>
    <w:p w14:paraId="47E203AA" w14:textId="37227E2B" w:rsidR="001618BA" w:rsidDel="006C4D29" w:rsidRDefault="001618BA" w:rsidP="001618BA">
      <w:pPr>
        <w:rPr>
          <w:del w:id="32" w:author="Jane Brown" w:date="2019-11-05T08:53:00Z"/>
          <w:rFonts w:eastAsia="Yu Mincho"/>
          <w:lang w:eastAsia="ja-JP"/>
        </w:rPr>
      </w:pPr>
      <w:r>
        <w:rPr>
          <w:rFonts w:eastAsia="Yu Mincho"/>
          <w:lang w:eastAsia="ja-JP"/>
        </w:rPr>
        <w:t xml:space="preserve">I have experience of working </w:t>
      </w:r>
      <w:ins w:id="33" w:author="Jane Brown" w:date="2019-11-05T09:01:00Z">
        <w:r w:rsidR="00D725C9">
          <w:rPr>
            <w:rFonts w:eastAsia="Yu Mincho"/>
            <w:lang w:eastAsia="ja-JP"/>
          </w:rPr>
          <w:t>in</w:t>
        </w:r>
      </w:ins>
      <w:del w:id="34" w:author="Jane Brown" w:date="2019-11-05T09:01:00Z">
        <w:r w:rsidDel="00D725C9">
          <w:rPr>
            <w:rFonts w:eastAsia="Yu Mincho"/>
            <w:lang w:eastAsia="ja-JP"/>
          </w:rPr>
          <w:delText>at</w:delText>
        </w:r>
      </w:del>
      <w:r>
        <w:rPr>
          <w:rFonts w:eastAsia="Yu Mincho"/>
          <w:lang w:eastAsia="ja-JP"/>
        </w:rPr>
        <w:t xml:space="preserve"> the digital marketing department of a multinational pharmaceutical company, Pfizer Japan</w:t>
      </w:r>
      <w:ins w:id="35" w:author="Jane Brown" w:date="2019-11-05T08:53:00Z">
        <w:r w:rsidR="006C4D29">
          <w:rPr>
            <w:rFonts w:eastAsia="Yu Mincho"/>
            <w:lang w:eastAsia="ja-JP"/>
          </w:rPr>
          <w:t>, though as it was t</w:t>
        </w:r>
      </w:ins>
      <w:del w:id="36" w:author="Jane Brown" w:date="2019-11-05T08:53:00Z">
        <w:r w:rsidDel="006C4D29">
          <w:rPr>
            <w:rFonts w:eastAsia="Yu Mincho"/>
            <w:lang w:eastAsia="ja-JP"/>
          </w:rPr>
          <w:delText>.</w:delText>
        </w:r>
      </w:del>
    </w:p>
    <w:p w14:paraId="44B376E3" w14:textId="73E86273" w:rsidR="001618BA" w:rsidRDefault="001618BA" w:rsidP="001618BA">
      <w:pPr>
        <w:rPr>
          <w:rFonts w:eastAsia="Yu Mincho"/>
          <w:lang w:eastAsia="ja-JP"/>
        </w:rPr>
      </w:pPr>
      <w:del w:id="37" w:author="Jane Brown" w:date="2019-11-05T08:53:00Z">
        <w:r w:rsidDel="006C4D29">
          <w:rPr>
            <w:rFonts w:eastAsia="Yu Mincho"/>
            <w:lang w:eastAsia="ja-JP"/>
          </w:rPr>
          <w:delText xml:space="preserve">To be honest, </w:delText>
        </w:r>
        <w:r w:rsidR="00FD7FDB" w:rsidDel="006C4D29">
          <w:rPr>
            <w:rFonts w:eastAsia="Yu Mincho"/>
            <w:lang w:eastAsia="ja-JP"/>
          </w:rPr>
          <w:delText>I worked there t</w:delText>
        </w:r>
      </w:del>
      <w:r w:rsidR="00FD7FDB">
        <w:rPr>
          <w:rFonts w:eastAsia="Yu Mincho"/>
          <w:lang w:eastAsia="ja-JP"/>
        </w:rPr>
        <w:t>hree years ago</w:t>
      </w:r>
      <w:ins w:id="38" w:author="Jane Brown" w:date="2019-11-05T08:53:00Z">
        <w:r w:rsidR="006C4D29">
          <w:rPr>
            <w:rFonts w:eastAsia="Yu Mincho"/>
            <w:lang w:eastAsia="ja-JP"/>
          </w:rPr>
          <w:t>, I</w:t>
        </w:r>
      </w:ins>
      <w:r w:rsidR="00FD7FDB">
        <w:rPr>
          <w:rFonts w:eastAsia="Yu Mincho"/>
          <w:lang w:eastAsia="ja-JP"/>
        </w:rPr>
        <w:t xml:space="preserve"> </w:t>
      </w:r>
      <w:ins w:id="39" w:author="Jane Brown" w:date="2019-11-05T08:54:00Z">
        <w:r w:rsidR="006C4D29">
          <w:rPr>
            <w:rFonts w:eastAsia="Yu Mincho"/>
            <w:lang w:eastAsia="ja-JP"/>
          </w:rPr>
          <w:t>don’t have recent familiarity.</w:t>
        </w:r>
      </w:ins>
      <w:del w:id="40" w:author="Jane Brown" w:date="2019-11-05T08:54:00Z">
        <w:r w:rsidR="00FD7FDB" w:rsidDel="006C4D29">
          <w:rPr>
            <w:rFonts w:eastAsia="Yu Mincho"/>
            <w:lang w:eastAsia="ja-JP"/>
          </w:rPr>
          <w:delText>and may forget about the details.</w:delText>
        </w:r>
      </w:del>
    </w:p>
    <w:p w14:paraId="33E4AC0C" w14:textId="3515D621" w:rsidR="00FD7FDB" w:rsidRDefault="00FD7FDB" w:rsidP="001618BA">
      <w:r>
        <w:rPr>
          <w:rFonts w:eastAsia="Yu Mincho"/>
          <w:lang w:eastAsia="ja-JP"/>
        </w:rPr>
        <w:t xml:space="preserve">I was involved with enhancement development of a member website for medical </w:t>
      </w:r>
      <w:r>
        <w:t>professionals in Japan. Wh</w:t>
      </w:r>
      <w:ins w:id="41" w:author="Jane Brown" w:date="2019-11-05T08:54:00Z">
        <w:r w:rsidR="006C4D29">
          <w:t>ile</w:t>
        </w:r>
      </w:ins>
      <w:del w:id="42" w:author="Jane Brown" w:date="2019-11-05T08:54:00Z">
        <w:r w:rsidDel="006C4D29">
          <w:delText>y</w:delText>
        </w:r>
      </w:del>
      <w:r>
        <w:t xml:space="preserve"> this website offers free webinars and medical information for medical professionals, it is also used as a marketing tool, collecting personal and website access information from these medical professional</w:t>
      </w:r>
      <w:r w:rsidR="00BF334C">
        <w:t>s</w:t>
      </w:r>
      <w:r>
        <w:t xml:space="preserve"> and sending out relevant marketing information </w:t>
      </w:r>
      <w:r w:rsidR="0066261F">
        <w:t>to</w:t>
      </w:r>
      <w:r>
        <w:t xml:space="preserve"> targeted users at appropriate timings.</w:t>
      </w:r>
      <w:r w:rsidR="00BF334C">
        <w:t xml:space="preserve"> </w:t>
      </w:r>
    </w:p>
    <w:p w14:paraId="66A90A12" w14:textId="77777777" w:rsidR="00BF334C" w:rsidRDefault="00BF334C" w:rsidP="001618BA">
      <w:r>
        <w:t>My responsibilities</w:t>
      </w:r>
      <w:r w:rsidR="0066261F">
        <w:t xml:space="preserve"> there and then</w:t>
      </w:r>
      <w:r>
        <w:t>:</w:t>
      </w:r>
    </w:p>
    <w:p w14:paraId="7DF439D7" w14:textId="409E90C8" w:rsidR="00BF334C" w:rsidRDefault="00BF334C" w:rsidP="00BF334C">
      <w:pPr>
        <w:pStyle w:val="ListParagraph"/>
        <w:numPr>
          <w:ilvl w:val="0"/>
          <w:numId w:val="2"/>
        </w:numPr>
      </w:pPr>
      <w:r>
        <w:lastRenderedPageBreak/>
        <w:t>Add</w:t>
      </w:r>
      <w:ins w:id="43" w:author="Jane Brown" w:date="2019-11-05T08:54:00Z">
        <w:r w:rsidR="006C4D29">
          <w:t>ing</w:t>
        </w:r>
      </w:ins>
      <w:del w:id="44" w:author="Jane Brown" w:date="2019-11-05T08:54:00Z">
        <w:r w:rsidDel="006C4D29">
          <w:delText>ed</w:delText>
        </w:r>
      </w:del>
      <w:r>
        <w:t xml:space="preserve"> and delet</w:t>
      </w:r>
      <w:ins w:id="45" w:author="Jane Brown" w:date="2019-11-05T08:54:00Z">
        <w:r w:rsidR="006C4D29">
          <w:t>ing</w:t>
        </w:r>
      </w:ins>
      <w:del w:id="46" w:author="Jane Brown" w:date="2019-11-05T08:54:00Z">
        <w:r w:rsidDel="006C4D29">
          <w:delText>ed some</w:delText>
        </w:r>
      </w:del>
      <w:r>
        <w:t xml:space="preserve"> fields on the webpages.</w:t>
      </w:r>
      <w:ins w:id="47" w:author="Jane Brown" w:date="2019-11-05T08:55:00Z">
        <w:r w:rsidR="006C4D29">
          <w:t xml:space="preserve"> </w:t>
        </w:r>
        <w:r w:rsidR="006C4D29">
          <w:rPr>
            <w:rFonts w:eastAsia="Yu Mincho"/>
            <w:color w:val="FF0000"/>
            <w:lang w:eastAsia="ja-JP"/>
          </w:rPr>
          <w:t>(suggesti</w:t>
        </w:r>
        <w:r w:rsidR="006C4D29">
          <w:rPr>
            <w:rFonts w:eastAsia="Yu Mincho"/>
            <w:color w:val="FF0000"/>
            <w:lang w:eastAsia="ja-JP"/>
          </w:rPr>
          <w:t xml:space="preserve">on) </w:t>
        </w:r>
      </w:ins>
      <w:ins w:id="48" w:author="Jane Brown" w:date="2019-11-05T08:57:00Z">
        <w:r w:rsidR="006C508B">
          <w:rPr>
            <w:rFonts w:eastAsia="Yu Mincho"/>
            <w:color w:val="FF0000"/>
            <w:lang w:eastAsia="ja-JP"/>
          </w:rPr>
          <w:t>This seems</w:t>
        </w:r>
      </w:ins>
      <w:ins w:id="49" w:author="Jane Brown" w:date="2019-11-05T08:55:00Z">
        <w:r w:rsidR="006C4D29">
          <w:rPr>
            <w:rFonts w:eastAsia="Yu Mincho"/>
            <w:color w:val="FF0000"/>
            <w:lang w:eastAsia="ja-JP"/>
          </w:rPr>
          <w:t xml:space="preserve"> much too detailed as an answer for their question.</w:t>
        </w:r>
      </w:ins>
    </w:p>
    <w:p w14:paraId="1D5BDD20" w14:textId="05868BCD" w:rsidR="00BF334C" w:rsidRDefault="00BF334C" w:rsidP="00BF334C">
      <w:pPr>
        <w:pStyle w:val="ListParagraph"/>
        <w:numPr>
          <w:ilvl w:val="0"/>
          <w:numId w:val="2"/>
        </w:numPr>
      </w:pPr>
      <w:r>
        <w:t>Revis</w:t>
      </w:r>
      <w:ins w:id="50" w:author="Jane Brown" w:date="2019-11-05T08:55:00Z">
        <w:r w:rsidR="006C4D29">
          <w:t>ing the</w:t>
        </w:r>
      </w:ins>
      <w:del w:id="51" w:author="Jane Brown" w:date="2019-11-05T08:55:00Z">
        <w:r w:rsidDel="006C4D29">
          <w:delText>ed</w:delText>
        </w:r>
      </w:del>
      <w:r>
        <w:t xml:space="preserve"> interface to send more effective information to the backend.</w:t>
      </w:r>
    </w:p>
    <w:p w14:paraId="683EDD61" w14:textId="15ADFC8F" w:rsidR="00BF334C" w:rsidRDefault="00BF334C" w:rsidP="00BF334C">
      <w:pPr>
        <w:pStyle w:val="ListParagraph"/>
        <w:numPr>
          <w:ilvl w:val="0"/>
          <w:numId w:val="2"/>
        </w:numPr>
      </w:pPr>
      <w:r>
        <w:t>Revis</w:t>
      </w:r>
      <w:ins w:id="52" w:author="Jane Brown" w:date="2019-11-05T08:55:00Z">
        <w:r w:rsidR="006C4D29">
          <w:t>ing the</w:t>
        </w:r>
      </w:ins>
      <w:del w:id="53" w:author="Jane Brown" w:date="2019-11-05T08:55:00Z">
        <w:r w:rsidDel="006C4D29">
          <w:delText>ed</w:delText>
        </w:r>
      </w:del>
      <w:r>
        <w:t xml:space="preserve"> interface to retire an automatic email delivery software</w:t>
      </w:r>
    </w:p>
    <w:p w14:paraId="4EBFBA63" w14:textId="2392F0D1" w:rsidR="0066261F" w:rsidRDefault="00BF334C" w:rsidP="00BF334C">
      <w:r>
        <w:t>I also had exposure to ERP software many years ago</w:t>
      </w:r>
      <w:r w:rsidR="0066261F">
        <w:t xml:space="preserve"> but I </w:t>
      </w:r>
      <w:del w:id="54" w:author="Jane Brown" w:date="2019-11-05T08:55:00Z">
        <w:r w:rsidR="0066261F" w:rsidDel="006C4D29">
          <w:delText>had to say that I have forgot</w:delText>
        </w:r>
      </w:del>
      <w:ins w:id="55" w:author="Jane Brown" w:date="2019-11-05T08:55:00Z">
        <w:r w:rsidR="006C4D29">
          <w:t>don’t remember</w:t>
        </w:r>
      </w:ins>
      <w:r w:rsidR="0066261F">
        <w:t xml:space="preserve"> all the process details</w:t>
      </w:r>
      <w:ins w:id="56" w:author="Jane Brown" w:date="2019-11-05T08:56:00Z">
        <w:r w:rsidR="006C4D29">
          <w:t>.</w:t>
        </w:r>
      </w:ins>
    </w:p>
    <w:p w14:paraId="2C5E543D" w14:textId="77777777" w:rsidR="0066261F" w:rsidRDefault="0066261F" w:rsidP="00BF334C"/>
    <w:p w14:paraId="39D26DB2" w14:textId="2CF8D1A6" w:rsidR="00BF334C" w:rsidRPr="00C23217" w:rsidRDefault="0066261F" w:rsidP="00BF334C">
      <w:pPr>
        <w:rPr>
          <w:color w:val="FF0000"/>
          <w:rPrChange w:id="57" w:author="Jane Brown" w:date="2019-11-05T09:03:00Z">
            <w:rPr/>
          </w:rPrChange>
        </w:rPr>
      </w:pPr>
      <w:r>
        <w:rPr>
          <w:rFonts w:hint="eastAsia"/>
        </w:rPr>
        <w:t>GAP</w:t>
      </w:r>
      <w:r>
        <w:t xml:space="preserve"> </w:t>
      </w:r>
      <w:ins w:id="58" w:author="Jane Brown" w:date="2019-11-05T09:03:00Z">
        <w:r w:rsidR="00C23217">
          <w:t xml:space="preserve">      </w:t>
        </w:r>
        <w:r w:rsidR="00C23217">
          <w:rPr>
            <w:color w:val="FF0000"/>
          </w:rPr>
          <w:t xml:space="preserve">In this section I am concerned that you </w:t>
        </w:r>
      </w:ins>
      <w:ins w:id="59" w:author="Jane Brown" w:date="2019-11-05T09:05:00Z">
        <w:r w:rsidR="00C23217">
          <w:rPr>
            <w:color w:val="FF0000"/>
          </w:rPr>
          <w:t>are giving too much detail and are focused too much on their support for you in the role.  I would keep that for later if relevant, but just focus on a fast answer to their question first.</w:t>
        </w:r>
      </w:ins>
      <w:bookmarkStart w:id="60" w:name="_GoBack"/>
      <w:bookmarkEnd w:id="60"/>
    </w:p>
    <w:p w14:paraId="58C70EB8" w14:textId="649B4DD5" w:rsidR="0066261F" w:rsidRDefault="0066261F" w:rsidP="0066261F">
      <w:pPr>
        <w:pStyle w:val="ListParagraph"/>
        <w:numPr>
          <w:ilvl w:val="0"/>
          <w:numId w:val="3"/>
        </w:numPr>
      </w:pPr>
      <w:r>
        <w:t xml:space="preserve">I have little business knowledge in </w:t>
      </w:r>
      <w:r w:rsidR="00962201">
        <w:t xml:space="preserve">this domain. I </w:t>
      </w:r>
      <w:ins w:id="61" w:author="Jane Brown" w:date="2019-11-05T08:47:00Z">
        <w:r w:rsidR="00FE47BC">
          <w:t xml:space="preserve">would </w:t>
        </w:r>
      </w:ins>
      <w:r w:rsidR="00962201">
        <w:t xml:space="preserve">have to </w:t>
      </w:r>
      <w:ins w:id="62" w:author="Jane Brown" w:date="2019-11-05T08:47:00Z">
        <w:r w:rsidR="00FE47BC">
          <w:t xml:space="preserve">catch up </w:t>
        </w:r>
      </w:ins>
      <w:r w:rsidR="00962201">
        <w:t xml:space="preserve">quickly </w:t>
      </w:r>
      <w:del w:id="63" w:author="Jane Brown" w:date="2019-11-05T08:47:00Z">
        <w:r w:rsidR="00962201" w:rsidDel="00FE47BC">
          <w:delText xml:space="preserve">catch up </w:delText>
        </w:r>
      </w:del>
      <w:r w:rsidR="00962201">
        <w:t xml:space="preserve">in this regard to gain trust from </w:t>
      </w:r>
      <w:r w:rsidR="00962201">
        <w:rPr>
          <w:rFonts w:hint="eastAsia"/>
        </w:rPr>
        <w:t>the</w:t>
      </w:r>
      <w:r w:rsidR="00962201">
        <w:t xml:space="preserve"> business side.</w:t>
      </w:r>
      <w:ins w:id="64" w:author="Jane Brown" w:date="2019-11-05T09:03:00Z">
        <w:r w:rsidR="00C23217">
          <w:t xml:space="preserve"> </w:t>
        </w:r>
        <w:r w:rsidR="00C23217">
          <w:rPr>
            <w:color w:val="FF0000"/>
          </w:rPr>
          <w:t>I like this direct approach.</w:t>
        </w:r>
      </w:ins>
    </w:p>
    <w:p w14:paraId="678C8681" w14:textId="39CF2B76" w:rsidR="00962201" w:rsidRDefault="00FE47BC" w:rsidP="0066261F">
      <w:pPr>
        <w:pStyle w:val="ListParagraph"/>
        <w:numPr>
          <w:ilvl w:val="0"/>
          <w:numId w:val="3"/>
        </w:numPr>
      </w:pPr>
      <w:commentRangeStart w:id="65"/>
      <w:ins w:id="66" w:author="Jane Brown" w:date="2019-11-05T08:48:00Z">
        <w:r>
          <w:t>U</w:t>
        </w:r>
      </w:ins>
      <w:del w:id="67" w:author="Jane Brown" w:date="2019-11-05T08:48:00Z">
        <w:r w:rsidR="00962201" w:rsidDel="00FE47BC">
          <w:delText>To be honest, u</w:delText>
        </w:r>
      </w:del>
      <w:r w:rsidR="00962201">
        <w:t xml:space="preserve">nless </w:t>
      </w:r>
      <w:commentRangeEnd w:id="65"/>
      <w:r>
        <w:rPr>
          <w:rStyle w:val="CommentReference"/>
        </w:rPr>
        <w:commentReference w:id="65"/>
      </w:r>
      <w:r w:rsidR="00962201">
        <w:t xml:space="preserve">the candidate comes from a very similar </w:t>
      </w:r>
      <w:commentRangeStart w:id="68"/>
      <w:r w:rsidR="00962201">
        <w:t>system landscape environment</w:t>
      </w:r>
      <w:commentRangeEnd w:id="68"/>
      <w:r w:rsidR="00962201">
        <w:rPr>
          <w:rStyle w:val="CommentReference"/>
        </w:rPr>
        <w:commentReference w:id="68"/>
      </w:r>
      <w:r w:rsidR="00962201">
        <w:t xml:space="preserve">, I </w:t>
      </w:r>
      <w:ins w:id="69" w:author="Jane Brown" w:date="2019-11-05T08:48:00Z">
        <w:r>
          <w:t>guess</w:t>
        </w:r>
      </w:ins>
      <w:del w:id="70" w:author="Jane Brown" w:date="2019-11-05T08:48:00Z">
        <w:r w:rsidR="00962201" w:rsidDel="00FE47BC">
          <w:delText>am sure</w:delText>
        </w:r>
      </w:del>
      <w:r w:rsidR="00962201">
        <w:t xml:space="preserve"> it </w:t>
      </w:r>
      <w:ins w:id="71" w:author="Jane Brown" w:date="2019-11-05T08:48:00Z">
        <w:r>
          <w:t>w</w:t>
        </w:r>
      </w:ins>
      <w:del w:id="72" w:author="Jane Brown" w:date="2019-11-05T08:48:00Z">
        <w:r w:rsidR="00962201" w:rsidDel="00FE47BC">
          <w:delText>sh</w:delText>
        </w:r>
      </w:del>
      <w:r w:rsidR="00962201">
        <w:t>ould take time for him to become fully qualified for this role.</w:t>
      </w:r>
      <w:ins w:id="73" w:author="Jane Brown" w:date="2019-11-05T09:03:00Z">
        <w:r w:rsidR="00C23217">
          <w:t xml:space="preserve"> </w:t>
        </w:r>
        <w:r w:rsidR="00C23217">
          <w:rPr>
            <w:color w:val="FF0000"/>
          </w:rPr>
          <w:t>I am very doubtful about this.  I suggest you should not appear to tell them what their requirements are or how to select, but you should keep this information in mind and if you feel their further questions make it appropriate, you should bring it out.</w:t>
        </w:r>
      </w:ins>
    </w:p>
    <w:p w14:paraId="1510DEA7" w14:textId="67D91A75" w:rsidR="00962201" w:rsidRDefault="00962201" w:rsidP="00962201">
      <w:pPr>
        <w:pStyle w:val="ListParagraph"/>
      </w:pPr>
      <w:r>
        <w:t xml:space="preserve">This is because </w:t>
      </w:r>
      <w:r w:rsidR="000F7F25">
        <w:t>this role usually needs to support several applications, each having different user groups</w:t>
      </w:r>
      <w:ins w:id="74" w:author="Jane Brown" w:date="2019-11-05T08:29:00Z">
        <w:r w:rsidR="0006374C">
          <w:t xml:space="preserve">, a </w:t>
        </w:r>
      </w:ins>
      <w:del w:id="75" w:author="Jane Brown" w:date="2019-11-05T08:29:00Z">
        <w:r w:rsidR="000F7F25" w:rsidDel="0006374C">
          <w:delText xml:space="preserve"> </w:delText>
        </w:r>
      </w:del>
      <w:ins w:id="76" w:author="haixiang japan" w:date="2019-11-04T17:00:00Z">
        <w:del w:id="77" w:author="Jane Brown" w:date="2019-11-05T08:29:00Z">
          <w:r w:rsidR="001146C7" w:rsidDel="0006374C">
            <w:delText>,</w:delText>
          </w:r>
        </w:del>
      </w:ins>
      <w:del w:id="78" w:author="haixiang japan" w:date="2019-11-04T17:00:00Z">
        <w:r w:rsidR="000F7F25" w:rsidDel="001146C7">
          <w:delText xml:space="preserve">and </w:delText>
        </w:r>
      </w:del>
      <w:r w:rsidR="000F7F25">
        <w:t>different stack of technologies</w:t>
      </w:r>
      <w:ins w:id="79" w:author="haixiang japan" w:date="2019-11-04T17:01:00Z">
        <w:r w:rsidR="001146C7">
          <w:t>, and different implementation of the same technology stack</w:t>
        </w:r>
        <w:del w:id="80" w:author="Jane Brown" w:date="2019-11-05T08:29:00Z">
          <w:r w:rsidR="001146C7" w:rsidDel="0006374C">
            <w:delText xml:space="preserve"> </w:delText>
          </w:r>
        </w:del>
      </w:ins>
      <w:r w:rsidR="000F7F25">
        <w:t>.</w:t>
      </w:r>
    </w:p>
    <w:p w14:paraId="433A73B3" w14:textId="77777777" w:rsidR="000F7F25" w:rsidRDefault="000F7F25" w:rsidP="00962201">
      <w:pPr>
        <w:pStyle w:val="ListParagraph"/>
      </w:pPr>
      <w:r>
        <w:t>Solutions:</w:t>
      </w:r>
    </w:p>
    <w:p w14:paraId="34757B5C" w14:textId="77F60009" w:rsidR="000F7F25" w:rsidRDefault="000F7F25" w:rsidP="000F7F25">
      <w:pPr>
        <w:pStyle w:val="ListParagraph"/>
        <w:numPr>
          <w:ilvl w:val="0"/>
          <w:numId w:val="4"/>
        </w:numPr>
      </w:pPr>
      <w:r>
        <w:t>It would be appreciated if the company could assign enough KT sessions and OJT period</w:t>
      </w:r>
      <w:ins w:id="81" w:author="Jane Brown" w:date="2019-11-05T09:02:00Z">
        <w:r w:rsidR="00D725C9">
          <w:t>s</w:t>
        </w:r>
      </w:ins>
      <w:r>
        <w:t>.</w:t>
      </w:r>
      <w:ins w:id="82" w:author="Jane Brown" w:date="2019-11-05T09:02:00Z">
        <w:r w:rsidR="00D725C9">
          <w:t xml:space="preserve"> </w:t>
        </w:r>
        <w:r w:rsidR="00D725C9">
          <w:rPr>
            <w:color w:val="FF0000"/>
          </w:rPr>
          <w:t>For you?</w:t>
        </w:r>
      </w:ins>
      <w:r>
        <w:t xml:space="preserve"> This </w:t>
      </w:r>
      <w:del w:id="83" w:author="Jane Brown" w:date="2019-11-05T09:02:00Z">
        <w:r w:rsidDel="00D725C9">
          <w:delText>is not always</w:delText>
        </w:r>
      </w:del>
      <w:ins w:id="84" w:author="Jane Brown" w:date="2019-11-05T09:02:00Z">
        <w:r w:rsidR="00D725C9">
          <w:t>may not be</w:t>
        </w:r>
      </w:ins>
      <w:r>
        <w:t xml:space="preserve"> possible, though.</w:t>
      </w:r>
    </w:p>
    <w:p w14:paraId="1A0A5064" w14:textId="6C6FD125" w:rsidR="000F7F25" w:rsidRDefault="000F7F25" w:rsidP="000F7F25">
      <w:pPr>
        <w:pStyle w:val="ListParagraph"/>
        <w:numPr>
          <w:ilvl w:val="0"/>
          <w:numId w:val="4"/>
        </w:numPr>
      </w:pPr>
      <w:r>
        <w:t>Build</w:t>
      </w:r>
      <w:ins w:id="85" w:author="Jane Brown" w:date="2019-11-05T09:02:00Z">
        <w:r w:rsidR="00D725C9">
          <w:t>ing</w:t>
        </w:r>
      </w:ins>
      <w:r>
        <w:t xml:space="preserve"> rapport with business side and offshore support team. Proactively seek support or knowledge transfer from them while following the company procedures.</w:t>
      </w:r>
    </w:p>
    <w:p w14:paraId="18BAC93F" w14:textId="18B76B9C" w:rsidR="000F7F25" w:rsidRDefault="000F7F25" w:rsidP="000F7F25">
      <w:pPr>
        <w:pStyle w:val="ListParagraph"/>
        <w:numPr>
          <w:ilvl w:val="0"/>
          <w:numId w:val="4"/>
        </w:numPr>
        <w:rPr>
          <w:ins w:id="86" w:author="haixiang japan" w:date="2019-11-04T17:01:00Z"/>
        </w:rPr>
      </w:pPr>
      <w:r>
        <w:t>Prioritiz</w:t>
      </w:r>
      <w:ins w:id="87" w:author="Jane Brown" w:date="2019-11-05T09:03:00Z">
        <w:r w:rsidR="00D725C9">
          <w:t>ing</w:t>
        </w:r>
      </w:ins>
      <w:del w:id="88" w:author="Jane Brown" w:date="2019-11-05T09:03:00Z">
        <w:r w:rsidDel="00D725C9">
          <w:delText>e</w:delText>
        </w:r>
      </w:del>
      <w:r>
        <w:t xml:space="preserve"> tasks </w:t>
      </w:r>
      <w:r w:rsidR="009C2B9D">
        <w:t xml:space="preserve">and make </w:t>
      </w:r>
      <w:del w:id="89" w:author="Jane Brown" w:date="2019-11-05T09:02:00Z">
        <w:r w:rsidR="009C2B9D" w:rsidDel="00D725C9">
          <w:delText xml:space="preserve">more </w:delText>
        </w:r>
      </w:del>
      <w:ins w:id="90" w:author="Jane Brown" w:date="2019-11-05T09:02:00Z">
        <w:r w:rsidR="00D725C9">
          <w:t>sustained</w:t>
        </w:r>
        <w:r w:rsidR="00D725C9">
          <w:t xml:space="preserve"> </w:t>
        </w:r>
      </w:ins>
      <w:r w:rsidR="009C2B9D">
        <w:t xml:space="preserve">effort </w:t>
      </w:r>
      <w:ins w:id="91" w:author="Jane Brown" w:date="2019-11-05T09:02:00Z">
        <w:r w:rsidR="00D725C9">
          <w:t>during</w:t>
        </w:r>
      </w:ins>
      <w:del w:id="92" w:author="Jane Brown" w:date="2019-11-05T09:02:00Z">
        <w:r w:rsidR="009C2B9D" w:rsidDel="00D725C9">
          <w:delText>at</w:delText>
        </w:r>
      </w:del>
      <w:r w:rsidR="009C2B9D">
        <w:t xml:space="preserve"> the transition period.</w:t>
      </w:r>
    </w:p>
    <w:p w14:paraId="12896FD2" w14:textId="0949D760" w:rsidR="001146C7" w:rsidRPr="00FD7FDB" w:rsidRDefault="001146C7" w:rsidP="000F7F25">
      <w:pPr>
        <w:pStyle w:val="ListParagraph"/>
        <w:numPr>
          <w:ilvl w:val="0"/>
          <w:numId w:val="4"/>
        </w:numPr>
      </w:pPr>
      <w:ins w:id="93" w:author="haixiang japan" w:date="2019-11-04T17:02:00Z">
        <w:del w:id="94" w:author="Jane Brown" w:date="2019-11-05T08:32:00Z">
          <w:r w:rsidDel="0006374C">
            <w:delText>It becom</w:delText>
          </w:r>
        </w:del>
        <w:del w:id="95" w:author="Jane Brown" w:date="2019-11-05T08:27:00Z">
          <w:r w:rsidDel="007E7027">
            <w:delText>es</w:delText>
          </w:r>
        </w:del>
        <w:del w:id="96" w:author="Jane Brown" w:date="2019-11-05T08:32:00Z">
          <w:r w:rsidDel="0006374C">
            <w:delText xml:space="preserve"> </w:delText>
          </w:r>
        </w:del>
        <w:del w:id="97" w:author="Jane Brown" w:date="2019-11-05T08:30:00Z">
          <w:r w:rsidDel="0006374C">
            <w:delText xml:space="preserve">trendy </w:delText>
          </w:r>
        </w:del>
        <w:del w:id="98" w:author="Jane Brown" w:date="2019-11-05T08:32:00Z">
          <w:r w:rsidDel="0006374C">
            <w:delText xml:space="preserve">now for </w:delText>
          </w:r>
        </w:del>
        <w:del w:id="99" w:author="Jane Brown" w:date="2019-11-05T08:30:00Z">
          <w:r w:rsidDel="0006374C">
            <w:delText>the</w:delText>
          </w:r>
        </w:del>
        <w:del w:id="100" w:author="Jane Brown" w:date="2019-11-05T08:32:00Z">
          <w:r w:rsidDel="0006374C">
            <w:delText xml:space="preserve"> company to </w:delText>
          </w:r>
        </w:del>
        <w:del w:id="101" w:author="Jane Brown" w:date="2019-11-05T08:31:00Z">
          <w:r w:rsidDel="0006374C">
            <w:delText>support family lives of its employees</w:delText>
          </w:r>
        </w:del>
      </w:ins>
      <w:ins w:id="102" w:author="haixiang japan" w:date="2019-11-04T17:03:00Z">
        <w:del w:id="103" w:author="Jane Brown" w:date="2019-11-05T08:31:00Z">
          <w:r w:rsidDel="0006374C">
            <w:delText xml:space="preserve"> </w:delText>
          </w:r>
        </w:del>
        <w:del w:id="104" w:author="Jane Brown" w:date="2019-11-05T08:32:00Z">
          <w:r w:rsidDel="0006374C">
            <w:delText>and y</w:delText>
          </w:r>
        </w:del>
      </w:ins>
      <w:ins w:id="105" w:author="Jane Brown" w:date="2019-11-05T08:32:00Z">
        <w:r w:rsidR="0006374C">
          <w:t>Y</w:t>
        </w:r>
      </w:ins>
      <w:ins w:id="106" w:author="haixiang japan" w:date="2019-11-04T17:03:00Z">
        <w:r>
          <w:t xml:space="preserve">our company is a great example </w:t>
        </w:r>
      </w:ins>
      <w:ins w:id="107" w:author="Jane Brown" w:date="2019-11-05T08:31:00Z">
        <w:r w:rsidR="0006374C">
          <w:t xml:space="preserve">of </w:t>
        </w:r>
        <w:r w:rsidR="0006374C">
          <w:t>support</w:t>
        </w:r>
        <w:r w:rsidR="0006374C">
          <w:t xml:space="preserve"> for</w:t>
        </w:r>
        <w:r w:rsidR="0006374C">
          <w:t xml:space="preserve"> the family lives of its employees</w:t>
        </w:r>
        <w:r w:rsidR="0006374C">
          <w:t>, and</w:t>
        </w:r>
      </w:ins>
      <w:ins w:id="108" w:author="haixiang japan" w:date="2019-11-04T17:03:00Z">
        <w:del w:id="109" w:author="Jane Brown" w:date="2019-11-05T08:30:00Z">
          <w:r w:rsidDel="0006374C">
            <w:delText>in this regard</w:delText>
          </w:r>
        </w:del>
        <w:del w:id="110" w:author="Jane Brown" w:date="2019-11-05T08:31:00Z">
          <w:r w:rsidDel="0006374C">
            <w:delText>.</w:delText>
          </w:r>
        </w:del>
        <w:r>
          <w:t xml:space="preserve"> I </w:t>
        </w:r>
      </w:ins>
      <w:ins w:id="111" w:author="Jane Brown" w:date="2019-11-05T08:27:00Z">
        <w:r w:rsidR="007E7027">
          <w:t>would be</w:t>
        </w:r>
      </w:ins>
      <w:ins w:id="112" w:author="haixiang japan" w:date="2019-11-04T17:03:00Z">
        <w:del w:id="113" w:author="Jane Brown" w:date="2019-11-05T08:27:00Z">
          <w:r w:rsidDel="007E7027">
            <w:delText>am</w:delText>
          </w:r>
        </w:del>
      </w:ins>
      <w:ins w:id="114" w:author="Jane Brown" w:date="2019-11-05T08:28:00Z">
        <w:r w:rsidR="007E7027">
          <w:t xml:space="preserve"> </w:t>
        </w:r>
      </w:ins>
      <w:ins w:id="115" w:author="Jane Brown" w:date="2019-11-05T08:32:00Z">
        <w:r w:rsidR="0006374C">
          <w:t xml:space="preserve">glad to be </w:t>
        </w:r>
      </w:ins>
      <w:commentRangeStart w:id="116"/>
      <w:ins w:id="117" w:author="Jane Brown" w:date="2019-11-05T08:28:00Z">
        <w:r w:rsidR="007E7027">
          <w:t xml:space="preserve">eligible for </w:t>
        </w:r>
        <w:commentRangeEnd w:id="116"/>
        <w:r w:rsidR="007E7027">
          <w:rPr>
            <w:rStyle w:val="CommentReference"/>
          </w:rPr>
          <w:commentReference w:id="116"/>
        </w:r>
      </w:ins>
      <w:ins w:id="118" w:author="haixiang japan" w:date="2019-11-04T17:03:00Z">
        <w:del w:id="119" w:author="Jane Brown" w:date="2019-11-05T08:28:00Z">
          <w:r w:rsidDel="007E7027">
            <w:delText xml:space="preserve"> able to get </w:delText>
          </w:r>
        </w:del>
        <w:r>
          <w:t xml:space="preserve">family support </w:t>
        </w:r>
      </w:ins>
      <w:ins w:id="120" w:author="haixiang japan" w:date="2019-11-04T17:04:00Z">
        <w:r>
          <w:t xml:space="preserve">in the critical </w:t>
        </w:r>
        <w:del w:id="121" w:author="Jane Brown" w:date="2019-11-05T08:28:00Z">
          <w:r w:rsidDel="007E7027">
            <w:delText>beginning</w:delText>
          </w:r>
        </w:del>
      </w:ins>
      <w:ins w:id="122" w:author="Jane Brown" w:date="2019-11-05T08:28:00Z">
        <w:r w:rsidR="007E7027">
          <w:t>early</w:t>
        </w:r>
      </w:ins>
      <w:ins w:id="123" w:author="haixiang japan" w:date="2019-11-04T17:04:00Z">
        <w:r>
          <w:t xml:space="preserve"> months.</w:t>
        </w:r>
      </w:ins>
    </w:p>
    <w:p w14:paraId="50C74336" w14:textId="77777777" w:rsidR="00FD7FDB" w:rsidRDefault="00FD7FDB" w:rsidP="001618BA">
      <w:pPr>
        <w:rPr>
          <w:rFonts w:eastAsia="Yu Mincho"/>
          <w:lang w:eastAsia="ja-JP"/>
        </w:rPr>
      </w:pPr>
    </w:p>
    <w:p w14:paraId="076A59D8" w14:textId="77777777" w:rsidR="001618BA" w:rsidRPr="001618BA" w:rsidRDefault="001618BA" w:rsidP="001618BA">
      <w:pPr>
        <w:rPr>
          <w:rFonts w:eastAsia="Yu Mincho"/>
          <w:lang w:eastAsia="ja-JP"/>
        </w:rPr>
      </w:pPr>
    </w:p>
    <w:p w14:paraId="1605642D" w14:textId="77777777" w:rsidR="00E23695" w:rsidRDefault="00E23695">
      <w:pPr>
        <w:rPr>
          <w:rFonts w:eastAsia="Yu Mincho"/>
          <w:lang w:eastAsia="ja-JP"/>
        </w:rPr>
      </w:pPr>
    </w:p>
    <w:p w14:paraId="67E0C85E" w14:textId="77777777" w:rsidR="007240AE" w:rsidRDefault="007240AE">
      <w:pPr>
        <w:rPr>
          <w:rFonts w:eastAsia="Yu Mincho"/>
          <w:lang w:eastAsia="ja-JP"/>
        </w:rPr>
      </w:pPr>
    </w:p>
    <w:p w14:paraId="3573BCEE" w14:textId="77777777" w:rsidR="007240AE" w:rsidRPr="007240AE" w:rsidRDefault="007240AE">
      <w:pPr>
        <w:rPr>
          <w:rFonts w:eastAsia="Yu Mincho"/>
          <w:lang w:eastAsia="ja-JP"/>
        </w:rPr>
      </w:pPr>
    </w:p>
    <w:sectPr w:rsidR="007240AE" w:rsidRPr="007240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Jane Brown" w:date="2019-11-05T08:48:00Z" w:initials="JB">
    <w:p w14:paraId="76CCF02B" w14:textId="64FAE49C" w:rsidR="00FE47BC" w:rsidRPr="00FE47BC" w:rsidRDefault="00FE47BC">
      <w:pPr>
        <w:pStyle w:val="CommentText"/>
        <w:rPr>
          <w:color w:val="FF0000"/>
        </w:rPr>
      </w:pPr>
      <w:r>
        <w:rPr>
          <w:rStyle w:val="CommentReference"/>
        </w:rPr>
        <w:annotationRef/>
      </w:r>
      <w:r>
        <w:rPr>
          <w:color w:val="FF0000"/>
        </w:rPr>
        <w:t>(suggestion) This is their decision, so I would be a little careful that you don’t seem to be telling them how to select.</w:t>
      </w:r>
    </w:p>
  </w:comment>
  <w:comment w:id="68" w:author="haixiang japan" w:date="2019-11-04T12:15:00Z" w:initials="hj">
    <w:p w14:paraId="6B120D94" w14:textId="77777777" w:rsidR="00962201" w:rsidRDefault="00962201">
      <w:pPr>
        <w:pStyle w:val="CommentText"/>
      </w:pPr>
      <w:r>
        <w:rPr>
          <w:rStyle w:val="CommentReference"/>
        </w:rPr>
        <w:annotationRef/>
      </w:r>
      <w:r>
        <w:t>By system landscape environment, I mean a variety of systems and the infrastructural environment</w:t>
      </w:r>
    </w:p>
    <w:p w14:paraId="198F5671" w14:textId="2E9FD536" w:rsidR="00186961" w:rsidRPr="00186961" w:rsidRDefault="00186961">
      <w:pPr>
        <w:pStyle w:val="CommentText"/>
        <w:rPr>
          <w:color w:val="FF0000"/>
        </w:rPr>
      </w:pPr>
      <w:r>
        <w:rPr>
          <w:color w:val="FF0000"/>
        </w:rPr>
        <w:t>Yes, OK.</w:t>
      </w:r>
    </w:p>
  </w:comment>
  <w:comment w:id="116" w:author="Jane Brown" w:date="2019-11-05T08:28:00Z" w:initials="JB">
    <w:p w14:paraId="72F80EF6" w14:textId="38F97E50" w:rsidR="007E7027" w:rsidRDefault="007E7027">
      <w:pPr>
        <w:pStyle w:val="CommentText"/>
      </w:pPr>
      <w:r>
        <w:rPr>
          <w:rStyle w:val="CommentReference"/>
        </w:rPr>
        <w:annotationRef/>
      </w:r>
      <w:r>
        <w:t>More polite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CCF02B" w15:done="0"/>
  <w15:commentEx w15:paraId="198F5671" w15:done="0"/>
  <w15:commentEx w15:paraId="72F80E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F5671" w16cid:durableId="216A94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51A5D"/>
    <w:multiLevelType w:val="hybridMultilevel"/>
    <w:tmpl w:val="41BEA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52879"/>
    <w:multiLevelType w:val="hybridMultilevel"/>
    <w:tmpl w:val="84149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24DBD"/>
    <w:multiLevelType w:val="hybridMultilevel"/>
    <w:tmpl w:val="DF72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33653"/>
    <w:multiLevelType w:val="hybridMultilevel"/>
    <w:tmpl w:val="EDA45402"/>
    <w:lvl w:ilvl="0" w:tplc="F822C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e Brown">
    <w15:presenceInfo w15:providerId="None" w15:userId="Jane Brown"/>
  </w15:person>
  <w15:person w15:author="haixiang japan">
    <w15:presenceInfo w15:providerId="Windows Live" w15:userId="5c435e043a72f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51"/>
    <w:rsid w:val="0006374C"/>
    <w:rsid w:val="000B3B49"/>
    <w:rsid w:val="000F5951"/>
    <w:rsid w:val="000F7F25"/>
    <w:rsid w:val="001146C7"/>
    <w:rsid w:val="001618BA"/>
    <w:rsid w:val="00186961"/>
    <w:rsid w:val="003E59E3"/>
    <w:rsid w:val="0066261F"/>
    <w:rsid w:val="006C4D29"/>
    <w:rsid w:val="006C508B"/>
    <w:rsid w:val="007240AE"/>
    <w:rsid w:val="007E7027"/>
    <w:rsid w:val="00962201"/>
    <w:rsid w:val="009C2B9D"/>
    <w:rsid w:val="00BF334C"/>
    <w:rsid w:val="00C23217"/>
    <w:rsid w:val="00D725C9"/>
    <w:rsid w:val="00E23695"/>
    <w:rsid w:val="00FD7FDB"/>
    <w:rsid w:val="00FE4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E831"/>
  <w15:chartTrackingRefBased/>
  <w15:docId w15:val="{72FA7CFE-B5E2-4D87-AAE3-0DA47C45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695"/>
    <w:pPr>
      <w:ind w:left="720"/>
      <w:contextualSpacing/>
    </w:pPr>
  </w:style>
  <w:style w:type="paragraph" w:styleId="BalloonText">
    <w:name w:val="Balloon Text"/>
    <w:basedOn w:val="Normal"/>
    <w:link w:val="BalloonTextChar"/>
    <w:uiPriority w:val="99"/>
    <w:semiHidden/>
    <w:unhideWhenUsed/>
    <w:rsid w:val="00E23695"/>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23695"/>
    <w:rPr>
      <w:rFonts w:ascii="Microsoft YaHei UI" w:eastAsia="Microsoft YaHei UI"/>
      <w:sz w:val="18"/>
      <w:szCs w:val="18"/>
    </w:rPr>
  </w:style>
  <w:style w:type="character" w:styleId="CommentReference">
    <w:name w:val="annotation reference"/>
    <w:basedOn w:val="DefaultParagraphFont"/>
    <w:uiPriority w:val="99"/>
    <w:semiHidden/>
    <w:unhideWhenUsed/>
    <w:rsid w:val="00962201"/>
    <w:rPr>
      <w:sz w:val="16"/>
      <w:szCs w:val="16"/>
    </w:rPr>
  </w:style>
  <w:style w:type="paragraph" w:styleId="CommentText">
    <w:name w:val="annotation text"/>
    <w:basedOn w:val="Normal"/>
    <w:link w:val="CommentTextChar"/>
    <w:uiPriority w:val="99"/>
    <w:semiHidden/>
    <w:unhideWhenUsed/>
    <w:rsid w:val="00962201"/>
    <w:pPr>
      <w:spacing w:line="240" w:lineRule="auto"/>
    </w:pPr>
    <w:rPr>
      <w:sz w:val="20"/>
      <w:szCs w:val="20"/>
    </w:rPr>
  </w:style>
  <w:style w:type="character" w:customStyle="1" w:styleId="CommentTextChar">
    <w:name w:val="Comment Text Char"/>
    <w:basedOn w:val="DefaultParagraphFont"/>
    <w:link w:val="CommentText"/>
    <w:uiPriority w:val="99"/>
    <w:semiHidden/>
    <w:rsid w:val="00962201"/>
    <w:rPr>
      <w:sz w:val="20"/>
      <w:szCs w:val="20"/>
    </w:rPr>
  </w:style>
  <w:style w:type="paragraph" w:styleId="CommentSubject">
    <w:name w:val="annotation subject"/>
    <w:basedOn w:val="CommentText"/>
    <w:next w:val="CommentText"/>
    <w:link w:val="CommentSubjectChar"/>
    <w:uiPriority w:val="99"/>
    <w:semiHidden/>
    <w:unhideWhenUsed/>
    <w:rsid w:val="00962201"/>
    <w:rPr>
      <w:b/>
      <w:bCs/>
    </w:rPr>
  </w:style>
  <w:style w:type="character" w:customStyle="1" w:styleId="CommentSubjectChar">
    <w:name w:val="Comment Subject Char"/>
    <w:basedOn w:val="CommentTextChar"/>
    <w:link w:val="CommentSubject"/>
    <w:uiPriority w:val="99"/>
    <w:semiHidden/>
    <w:rsid w:val="009622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Jane Brown</cp:lastModifiedBy>
  <cp:revision>11</cp:revision>
  <dcterms:created xsi:type="dcterms:W3CDTF">2019-11-05T08:24:00Z</dcterms:created>
  <dcterms:modified xsi:type="dcterms:W3CDTF">2019-11-05T09:06:00Z</dcterms:modified>
</cp:coreProperties>
</file>