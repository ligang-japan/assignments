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AB010C" w14:textId="0A6C07A7" w:rsidR="00F37C33" w:rsidRPr="00C107F8" w:rsidRDefault="001C4A57">
      <w:pPr>
        <w:rPr>
          <w:rFonts w:asciiTheme="majorHAnsi" w:hAnsiTheme="majorHAnsi" w:cstheme="majorHAnsi"/>
          <w:color w:val="FF0000"/>
        </w:rPr>
      </w:pPr>
      <w:commentRangeStart w:id="0"/>
      <w:r w:rsidRPr="00C107F8">
        <w:rPr>
          <w:rFonts w:asciiTheme="majorHAnsi" w:hAnsiTheme="majorHAnsi" w:cstheme="majorHAnsi"/>
          <w:color w:val="FF0000"/>
        </w:rPr>
        <w:t>P1</w:t>
      </w:r>
      <w:commentRangeEnd w:id="0"/>
      <w:r w:rsidR="00F95CFD">
        <w:rPr>
          <w:rStyle w:val="a8"/>
        </w:rPr>
        <w:commentReference w:id="0"/>
      </w:r>
    </w:p>
    <w:p w14:paraId="1A9EAAEE" w14:textId="77777777" w:rsidR="00D827D4" w:rsidRPr="00C107F8" w:rsidRDefault="00D827D4">
      <w:pPr>
        <w:rPr>
          <w:rFonts w:asciiTheme="majorHAnsi" w:hAnsiTheme="majorHAnsi" w:cstheme="majorHAnsi"/>
          <w:kern w:val="0"/>
        </w:rPr>
      </w:pPr>
    </w:p>
    <w:p w14:paraId="54102568" w14:textId="77777777" w:rsidR="00D827D4" w:rsidRPr="00C107F8" w:rsidRDefault="00117F48">
      <w:pPr>
        <w:rPr>
          <w:rFonts w:asciiTheme="majorHAnsi" w:hAnsiTheme="majorHAnsi" w:cstheme="majorHAnsi"/>
          <w:color w:val="FF0000"/>
          <w:kern w:val="0"/>
        </w:rPr>
      </w:pPr>
      <w:r w:rsidRPr="00C107F8">
        <w:rPr>
          <w:rFonts w:asciiTheme="majorHAnsi" w:hAnsiTheme="majorHAnsi" w:cstheme="majorHAnsi" w:hint="eastAsia"/>
          <w:color w:val="FF0000"/>
          <w:kern w:val="0"/>
        </w:rPr>
        <w:t>11</w:t>
      </w:r>
    </w:p>
    <w:p w14:paraId="0A77E26C" w14:textId="5CFC7652" w:rsidR="00117F48" w:rsidRPr="00C107F8" w:rsidRDefault="00117F48" w:rsidP="00426C35">
      <w:pPr>
        <w:ind w:left="1842" w:hangingChars="877" w:hanging="1842"/>
        <w:rPr>
          <w:rFonts w:asciiTheme="majorHAnsi" w:hAnsiTheme="majorHAnsi" w:cstheme="majorHAnsi"/>
          <w:kern w:val="0"/>
        </w:rPr>
      </w:pPr>
      <w:r w:rsidRPr="00C107F8">
        <w:rPr>
          <w:rFonts w:asciiTheme="majorHAnsi" w:hAnsiTheme="majorHAnsi" w:cstheme="majorHAnsi" w:hint="eastAsia"/>
          <w:kern w:val="0"/>
        </w:rPr>
        <w:t>February 4, 2019</w:t>
      </w:r>
      <w:r w:rsidRPr="00C107F8">
        <w:rPr>
          <w:rFonts w:asciiTheme="majorHAnsi" w:hAnsiTheme="majorHAnsi" w:cstheme="majorHAnsi" w:hint="eastAsia"/>
          <w:kern w:val="0"/>
        </w:rPr>
        <w:tab/>
      </w:r>
      <w:r w:rsidR="00F75BFB">
        <w:rPr>
          <w:rFonts w:asciiTheme="majorHAnsi" w:hAnsiTheme="majorHAnsi" w:cstheme="majorHAnsi"/>
          <w:kern w:val="0"/>
        </w:rPr>
        <w:t xml:space="preserve">Release of </w:t>
      </w:r>
      <w:r w:rsidRPr="00C107F8">
        <w:rPr>
          <w:rFonts w:asciiTheme="majorHAnsi" w:hAnsiTheme="majorHAnsi" w:cstheme="majorHAnsi" w:hint="eastAsia"/>
          <w:kern w:val="0"/>
        </w:rPr>
        <w:t>Textbook for Industrial Networks</w:t>
      </w:r>
    </w:p>
    <w:p w14:paraId="34360255" w14:textId="5C540586" w:rsidR="001B65CF" w:rsidRPr="00C107F8" w:rsidRDefault="00117F48" w:rsidP="00426C35">
      <w:pPr>
        <w:ind w:left="1842" w:hangingChars="877" w:hanging="1842"/>
        <w:rPr>
          <w:rFonts w:asciiTheme="majorHAnsi" w:hAnsiTheme="majorHAnsi" w:cstheme="majorHAnsi"/>
          <w:kern w:val="0"/>
        </w:rPr>
      </w:pPr>
      <w:r w:rsidRPr="00C107F8">
        <w:rPr>
          <w:rFonts w:asciiTheme="majorHAnsi" w:hAnsiTheme="majorHAnsi" w:cstheme="majorHAnsi" w:hint="eastAsia"/>
          <w:kern w:val="0"/>
        </w:rPr>
        <w:t>October 5, 2018</w:t>
      </w:r>
      <w:r w:rsidRPr="00C107F8">
        <w:rPr>
          <w:rFonts w:asciiTheme="majorHAnsi" w:hAnsiTheme="majorHAnsi" w:cstheme="majorHAnsi" w:hint="eastAsia"/>
          <w:kern w:val="0"/>
        </w:rPr>
        <w:tab/>
      </w:r>
      <w:r w:rsidR="00557B4A" w:rsidRPr="00C107F8">
        <w:rPr>
          <w:rFonts w:asciiTheme="majorHAnsi" w:hAnsiTheme="majorHAnsi" w:cstheme="majorHAnsi" w:hint="eastAsia"/>
          <w:kern w:val="0"/>
        </w:rPr>
        <w:t>Announcement of</w:t>
      </w:r>
      <w:r w:rsidRPr="00C107F8">
        <w:rPr>
          <w:rFonts w:asciiTheme="majorHAnsi" w:hAnsiTheme="majorHAnsi" w:cstheme="majorHAnsi" w:hint="eastAsia"/>
          <w:kern w:val="0"/>
        </w:rPr>
        <w:t xml:space="preserve"> the release of </w:t>
      </w:r>
      <w:proofErr w:type="spellStart"/>
      <w:r w:rsidR="00984702" w:rsidRPr="00C107F8">
        <w:rPr>
          <w:rFonts w:asciiTheme="majorHAnsi" w:hAnsiTheme="majorHAnsi" w:cstheme="majorHAnsi" w:hint="eastAsia"/>
          <w:kern w:val="0"/>
        </w:rPr>
        <w:t>ORiN</w:t>
      </w:r>
      <w:proofErr w:type="spellEnd"/>
      <w:r w:rsidRPr="00C107F8">
        <w:rPr>
          <w:rFonts w:asciiTheme="majorHAnsi" w:hAnsiTheme="majorHAnsi" w:cstheme="majorHAnsi" w:hint="eastAsia"/>
          <w:kern w:val="0"/>
        </w:rPr>
        <w:t xml:space="preserve"> Data Collector, product certified </w:t>
      </w:r>
      <w:r w:rsidR="00213145" w:rsidRPr="00C107F8">
        <w:rPr>
          <w:rFonts w:asciiTheme="majorHAnsi" w:hAnsiTheme="majorHAnsi" w:cstheme="majorHAnsi" w:hint="eastAsia"/>
          <w:kern w:val="0"/>
        </w:rPr>
        <w:t xml:space="preserve">as being </w:t>
      </w:r>
      <w:r w:rsidRPr="00C107F8">
        <w:rPr>
          <w:rFonts w:asciiTheme="majorHAnsi" w:hAnsiTheme="majorHAnsi" w:cstheme="majorHAnsi" w:hint="eastAsia"/>
          <w:kern w:val="0"/>
        </w:rPr>
        <w:t xml:space="preserve">compatible with </w:t>
      </w:r>
      <w:proofErr w:type="spellStart"/>
      <w:r w:rsidRPr="00C107F8">
        <w:rPr>
          <w:rFonts w:asciiTheme="majorHAnsi" w:hAnsiTheme="majorHAnsi" w:cstheme="majorHAnsi" w:hint="eastAsia"/>
          <w:kern w:val="0"/>
        </w:rPr>
        <w:t>Edgecross</w:t>
      </w:r>
      <w:proofErr w:type="spellEnd"/>
    </w:p>
    <w:p w14:paraId="17043A18" w14:textId="1B6A339A" w:rsidR="00AC7F06" w:rsidRPr="00C107F8" w:rsidRDefault="00AC7F06" w:rsidP="00426C35">
      <w:pPr>
        <w:ind w:left="1842" w:hangingChars="877" w:hanging="1842"/>
        <w:rPr>
          <w:rFonts w:asciiTheme="majorHAnsi" w:hAnsiTheme="majorHAnsi" w:cstheme="majorHAnsi"/>
          <w:kern w:val="0"/>
        </w:rPr>
      </w:pPr>
      <w:r w:rsidRPr="00C107F8">
        <w:rPr>
          <w:rFonts w:asciiTheme="majorHAnsi" w:hAnsiTheme="majorHAnsi" w:cstheme="majorHAnsi" w:hint="eastAsia"/>
          <w:kern w:val="0"/>
        </w:rPr>
        <w:t>January 18, 2018</w:t>
      </w:r>
      <w:r w:rsidRPr="00C107F8">
        <w:rPr>
          <w:rFonts w:asciiTheme="majorHAnsi" w:hAnsiTheme="majorHAnsi" w:cstheme="majorHAnsi" w:hint="eastAsia"/>
          <w:kern w:val="0"/>
        </w:rPr>
        <w:tab/>
      </w:r>
      <w:commentRangeStart w:id="1"/>
      <w:commentRangeStart w:id="2"/>
      <w:r w:rsidR="00F75BFB">
        <w:rPr>
          <w:rFonts w:asciiTheme="majorHAnsi" w:hAnsiTheme="majorHAnsi" w:cstheme="majorHAnsi"/>
          <w:kern w:val="0"/>
        </w:rPr>
        <w:t xml:space="preserve">Introduction of </w:t>
      </w:r>
      <w:proofErr w:type="spellStart"/>
      <w:r w:rsidR="00984702" w:rsidRPr="00C107F8">
        <w:rPr>
          <w:rFonts w:asciiTheme="majorHAnsi" w:hAnsiTheme="majorHAnsi" w:cstheme="majorHAnsi" w:hint="eastAsia"/>
          <w:kern w:val="0"/>
        </w:rPr>
        <w:t>ORiN</w:t>
      </w:r>
      <w:proofErr w:type="spellEnd"/>
      <w:r w:rsidR="00213145" w:rsidRPr="00C107F8">
        <w:rPr>
          <w:rFonts w:asciiTheme="majorHAnsi" w:hAnsiTheme="majorHAnsi" w:cstheme="majorHAnsi" w:hint="eastAsia"/>
          <w:kern w:val="0"/>
        </w:rPr>
        <w:t xml:space="preserve"> </w:t>
      </w:r>
      <w:r w:rsidR="00F75BFB">
        <w:rPr>
          <w:rFonts w:asciiTheme="majorHAnsi" w:hAnsiTheme="majorHAnsi" w:cstheme="majorHAnsi"/>
          <w:kern w:val="0"/>
        </w:rPr>
        <w:t>at</w:t>
      </w:r>
      <w:r w:rsidRPr="00C107F8">
        <w:rPr>
          <w:rFonts w:asciiTheme="majorHAnsi" w:hAnsiTheme="majorHAnsi" w:cstheme="majorHAnsi" w:hint="eastAsia"/>
          <w:kern w:val="0"/>
        </w:rPr>
        <w:t xml:space="preserve"> </w:t>
      </w:r>
      <w:proofErr w:type="spellStart"/>
      <w:r w:rsidRPr="00C107F8">
        <w:rPr>
          <w:rFonts w:asciiTheme="majorHAnsi" w:hAnsiTheme="majorHAnsi" w:cstheme="majorHAnsi" w:hint="eastAsia"/>
          <w:kern w:val="0"/>
        </w:rPr>
        <w:t>NIkkan</w:t>
      </w:r>
      <w:proofErr w:type="spellEnd"/>
      <w:r w:rsidRPr="00C107F8">
        <w:rPr>
          <w:rFonts w:asciiTheme="majorHAnsi" w:hAnsiTheme="majorHAnsi" w:cstheme="majorHAnsi" w:hint="eastAsia"/>
          <w:kern w:val="0"/>
        </w:rPr>
        <w:t xml:space="preserve"> Kogyo Shimbun</w:t>
      </w:r>
      <w:commentRangeEnd w:id="1"/>
      <w:r w:rsidR="009A3A0F">
        <w:rPr>
          <w:rStyle w:val="a8"/>
        </w:rPr>
        <w:commentReference w:id="1"/>
      </w:r>
      <w:commentRangeEnd w:id="2"/>
      <w:r w:rsidR="003B4F70">
        <w:rPr>
          <w:rStyle w:val="a8"/>
        </w:rPr>
        <w:commentReference w:id="2"/>
      </w:r>
    </w:p>
    <w:p w14:paraId="18355B93" w14:textId="39874A31" w:rsidR="00AC7F06" w:rsidRPr="00C107F8" w:rsidRDefault="00AC7F06" w:rsidP="00426C35">
      <w:pPr>
        <w:ind w:left="1842" w:hangingChars="877" w:hanging="1842"/>
        <w:rPr>
          <w:rFonts w:asciiTheme="majorHAnsi" w:hAnsiTheme="majorHAnsi" w:cstheme="majorHAnsi"/>
          <w:kern w:val="0"/>
        </w:rPr>
      </w:pPr>
      <w:r w:rsidRPr="00C107F8">
        <w:rPr>
          <w:rFonts w:asciiTheme="majorHAnsi" w:hAnsiTheme="majorHAnsi" w:cstheme="majorHAnsi" w:hint="eastAsia"/>
          <w:kern w:val="0"/>
        </w:rPr>
        <w:t>June 19, 2017</w:t>
      </w:r>
      <w:r w:rsidRPr="00C107F8">
        <w:rPr>
          <w:rFonts w:asciiTheme="majorHAnsi" w:hAnsiTheme="majorHAnsi" w:cstheme="majorHAnsi" w:hint="eastAsia"/>
          <w:kern w:val="0"/>
        </w:rPr>
        <w:tab/>
      </w:r>
      <w:r w:rsidR="0011615D" w:rsidRPr="00C107F8">
        <w:rPr>
          <w:rFonts w:asciiTheme="majorHAnsi" w:hAnsiTheme="majorHAnsi" w:cstheme="majorHAnsi" w:hint="eastAsia"/>
          <w:kern w:val="0"/>
        </w:rPr>
        <w:t xml:space="preserve">Announcement </w:t>
      </w:r>
      <w:r w:rsidR="00E86997">
        <w:rPr>
          <w:rFonts w:asciiTheme="majorHAnsi" w:hAnsiTheme="majorHAnsi" w:cstheme="majorHAnsi"/>
          <w:kern w:val="0"/>
        </w:rPr>
        <w:t>of</w:t>
      </w:r>
      <w:r w:rsidR="0011615D" w:rsidRPr="00C107F8">
        <w:rPr>
          <w:rFonts w:asciiTheme="majorHAnsi" w:hAnsiTheme="majorHAnsi" w:cstheme="majorHAnsi" w:hint="eastAsia"/>
          <w:kern w:val="0"/>
        </w:rPr>
        <w:t xml:space="preserve"> t</w:t>
      </w:r>
      <w:r w:rsidRPr="00C107F8">
        <w:rPr>
          <w:rFonts w:asciiTheme="majorHAnsi" w:hAnsiTheme="majorHAnsi" w:cstheme="majorHAnsi" w:hint="eastAsia"/>
          <w:kern w:val="0"/>
        </w:rPr>
        <w:t xml:space="preserve">he </w:t>
      </w:r>
      <w:r w:rsidR="00E86997">
        <w:rPr>
          <w:rFonts w:asciiTheme="majorHAnsi" w:hAnsiTheme="majorHAnsi" w:cstheme="majorHAnsi"/>
          <w:kern w:val="0"/>
        </w:rPr>
        <w:t xml:space="preserve">updated </w:t>
      </w:r>
      <w:r w:rsidRPr="00C107F8">
        <w:rPr>
          <w:rFonts w:asciiTheme="majorHAnsi" w:hAnsiTheme="majorHAnsi" w:cstheme="majorHAnsi" w:hint="eastAsia"/>
          <w:kern w:val="0"/>
        </w:rPr>
        <w:t>list of registered providers</w:t>
      </w:r>
    </w:p>
    <w:p w14:paraId="5206DA5D" w14:textId="16360901" w:rsidR="00AC7F06" w:rsidRPr="00C107F8" w:rsidRDefault="00AC7F06" w:rsidP="00426C35">
      <w:pPr>
        <w:ind w:left="1842" w:hangingChars="877" w:hanging="1842"/>
        <w:rPr>
          <w:rFonts w:asciiTheme="majorHAnsi" w:hAnsiTheme="majorHAnsi" w:cstheme="majorHAnsi"/>
          <w:kern w:val="0"/>
        </w:rPr>
      </w:pPr>
      <w:r w:rsidRPr="00C107F8">
        <w:rPr>
          <w:rFonts w:asciiTheme="majorHAnsi" w:hAnsiTheme="majorHAnsi" w:cstheme="majorHAnsi" w:hint="eastAsia"/>
          <w:kern w:val="0"/>
        </w:rPr>
        <w:t>June 10, 2017</w:t>
      </w:r>
      <w:r w:rsidRPr="00C107F8">
        <w:rPr>
          <w:rFonts w:asciiTheme="majorHAnsi" w:hAnsiTheme="majorHAnsi" w:cstheme="majorHAnsi" w:hint="eastAsia"/>
          <w:kern w:val="0"/>
        </w:rPr>
        <w:tab/>
      </w:r>
      <w:r w:rsidR="00955F2C" w:rsidRPr="00C107F8">
        <w:rPr>
          <w:rFonts w:asciiTheme="majorHAnsi" w:hAnsiTheme="majorHAnsi" w:cstheme="majorHAnsi" w:hint="eastAsia"/>
          <w:kern w:val="0"/>
        </w:rPr>
        <w:t>Release</w:t>
      </w:r>
      <w:r w:rsidR="00E86997">
        <w:rPr>
          <w:rFonts w:asciiTheme="majorHAnsi" w:hAnsiTheme="majorHAnsi" w:cstheme="majorHAnsi"/>
          <w:kern w:val="0"/>
        </w:rPr>
        <w:t xml:space="preserve"> of</w:t>
      </w:r>
      <w:r w:rsidR="00955F2C" w:rsidRPr="00C107F8">
        <w:rPr>
          <w:rFonts w:asciiTheme="majorHAnsi" w:hAnsiTheme="majorHAnsi" w:cstheme="majorHAnsi" w:hint="eastAsia"/>
          <w:kern w:val="0"/>
        </w:rPr>
        <w:t xml:space="preserve"> </w:t>
      </w:r>
      <w:commentRangeStart w:id="3"/>
      <w:commentRangeStart w:id="4"/>
      <w:r w:rsidR="00955F2C" w:rsidRPr="00C107F8">
        <w:rPr>
          <w:rFonts w:asciiTheme="majorHAnsi" w:hAnsiTheme="majorHAnsi" w:cstheme="majorHAnsi" w:hint="eastAsia"/>
          <w:kern w:val="0"/>
        </w:rPr>
        <w:t xml:space="preserve">"Confirmation of the realization of interdisciplinary cooperation required in the era of IoT with demonstration experiment - </w:t>
      </w:r>
      <w:r w:rsidR="00E0559D" w:rsidRPr="00C107F8">
        <w:rPr>
          <w:rFonts w:asciiTheme="majorHAnsi" w:hAnsiTheme="majorHAnsi" w:cstheme="majorHAnsi" w:hint="eastAsia"/>
          <w:kern w:val="0"/>
        </w:rPr>
        <w:t>High reliability can be achieved through coordination</w:t>
      </w:r>
      <w:r w:rsidR="00955F2C" w:rsidRPr="00C107F8">
        <w:rPr>
          <w:rFonts w:asciiTheme="majorHAnsi" w:hAnsiTheme="majorHAnsi" w:cstheme="majorHAnsi" w:hint="eastAsia"/>
          <w:kern w:val="0"/>
        </w:rPr>
        <w:t xml:space="preserve"> of monitoring information</w:t>
      </w:r>
      <w:r w:rsidR="00213145" w:rsidRPr="00C107F8">
        <w:rPr>
          <w:rFonts w:asciiTheme="majorHAnsi" w:hAnsiTheme="majorHAnsi" w:cstheme="majorHAnsi" w:hint="eastAsia"/>
          <w:kern w:val="0"/>
        </w:rPr>
        <w:t>"</w:t>
      </w:r>
      <w:commentRangeEnd w:id="3"/>
      <w:r w:rsidR="00852E89">
        <w:rPr>
          <w:rStyle w:val="a8"/>
        </w:rPr>
        <w:commentReference w:id="3"/>
      </w:r>
      <w:commentRangeEnd w:id="4"/>
      <w:r w:rsidR="003B4F70">
        <w:rPr>
          <w:rStyle w:val="a8"/>
        </w:rPr>
        <w:commentReference w:id="4"/>
      </w:r>
    </w:p>
    <w:p w14:paraId="259F9156" w14:textId="77777777" w:rsidR="006A4B59" w:rsidRPr="00C107F8" w:rsidRDefault="006A4B59">
      <w:pPr>
        <w:rPr>
          <w:rFonts w:asciiTheme="majorHAnsi" w:hAnsiTheme="majorHAnsi" w:cstheme="majorHAnsi"/>
          <w:kern w:val="0"/>
        </w:rPr>
      </w:pPr>
    </w:p>
    <w:p w14:paraId="54292D2F" w14:textId="77777777" w:rsidR="009C4E54" w:rsidRPr="00C107F8" w:rsidRDefault="008A1EC4">
      <w:pPr>
        <w:rPr>
          <w:rFonts w:asciiTheme="majorHAnsi" w:hAnsiTheme="majorHAnsi" w:cstheme="majorHAnsi"/>
          <w:color w:val="FF0000"/>
          <w:kern w:val="0"/>
        </w:rPr>
      </w:pPr>
      <w:r w:rsidRPr="00C107F8">
        <w:rPr>
          <w:rFonts w:asciiTheme="majorHAnsi" w:hAnsiTheme="majorHAnsi" w:cstheme="majorHAnsi" w:hint="eastAsia"/>
          <w:color w:val="FF0000"/>
          <w:kern w:val="0"/>
        </w:rPr>
        <w:t>27</w:t>
      </w:r>
    </w:p>
    <w:p w14:paraId="4AB73E23" w14:textId="77777777" w:rsidR="008A1EC4" w:rsidRPr="00C107F8" w:rsidRDefault="008A1EC4">
      <w:pPr>
        <w:rPr>
          <w:rFonts w:asciiTheme="majorHAnsi" w:hAnsiTheme="majorHAnsi" w:cstheme="majorHAnsi"/>
          <w:kern w:val="0"/>
        </w:rPr>
      </w:pPr>
      <w:r w:rsidRPr="00C107F8">
        <w:rPr>
          <w:rFonts w:asciiTheme="majorHAnsi" w:hAnsiTheme="majorHAnsi" w:cstheme="majorHAnsi" w:hint="eastAsia"/>
          <w:kern w:val="0"/>
        </w:rPr>
        <w:t>NEWS</w:t>
      </w:r>
    </w:p>
    <w:p w14:paraId="72D7AB4A" w14:textId="0C11EA1D" w:rsidR="008A1EC4" w:rsidRPr="00C107F8" w:rsidRDefault="0008674C">
      <w:pPr>
        <w:rPr>
          <w:rFonts w:asciiTheme="majorHAnsi" w:hAnsiTheme="majorHAnsi" w:cstheme="majorHAnsi"/>
          <w:kern w:val="0"/>
        </w:rPr>
      </w:pPr>
      <w:r>
        <w:rPr>
          <w:rFonts w:asciiTheme="majorHAnsi" w:hAnsiTheme="majorHAnsi" w:cstheme="majorHAnsi"/>
          <w:kern w:val="0"/>
        </w:rPr>
        <w:t>I</w:t>
      </w:r>
      <w:r w:rsidR="008A1EC4" w:rsidRPr="00C107F8">
        <w:rPr>
          <w:rFonts w:asciiTheme="majorHAnsi" w:hAnsiTheme="majorHAnsi" w:cstheme="majorHAnsi" w:hint="eastAsia"/>
          <w:kern w:val="0"/>
        </w:rPr>
        <w:t>nformation</w:t>
      </w:r>
      <w:r>
        <w:rPr>
          <w:rFonts w:asciiTheme="majorHAnsi" w:hAnsiTheme="majorHAnsi" w:cstheme="majorHAnsi"/>
          <w:kern w:val="0"/>
        </w:rPr>
        <w:t xml:space="preserve"> updates</w:t>
      </w:r>
    </w:p>
    <w:p w14:paraId="56D32945" w14:textId="77777777" w:rsidR="008A1EC4" w:rsidRPr="00C107F8" w:rsidRDefault="008A1EC4">
      <w:pPr>
        <w:rPr>
          <w:rFonts w:asciiTheme="majorHAnsi" w:hAnsiTheme="majorHAnsi" w:cstheme="majorHAnsi"/>
          <w:kern w:val="0"/>
        </w:rPr>
      </w:pPr>
      <w:r w:rsidRPr="00C107F8">
        <w:rPr>
          <w:rFonts w:asciiTheme="majorHAnsi" w:hAnsiTheme="majorHAnsi" w:cstheme="majorHAnsi" w:hint="eastAsia"/>
          <w:kern w:val="0"/>
        </w:rPr>
        <w:t>Membership registration</w:t>
      </w:r>
    </w:p>
    <w:p w14:paraId="7DE331C6" w14:textId="77777777" w:rsidR="008A1EC4" w:rsidRPr="00C107F8" w:rsidRDefault="008A1EC4">
      <w:pPr>
        <w:rPr>
          <w:rFonts w:asciiTheme="majorHAnsi" w:hAnsiTheme="majorHAnsi" w:cstheme="majorHAnsi"/>
          <w:kern w:val="0"/>
        </w:rPr>
      </w:pPr>
      <w:r w:rsidRPr="00C107F8">
        <w:rPr>
          <w:rFonts w:asciiTheme="majorHAnsi" w:hAnsiTheme="majorHAnsi" w:cstheme="majorHAnsi" w:hint="eastAsia"/>
          <w:kern w:val="0"/>
        </w:rPr>
        <w:t>About membership / How to apply / Contact</w:t>
      </w:r>
    </w:p>
    <w:p w14:paraId="0FF986D9" w14:textId="77777777" w:rsidR="008A1EC4" w:rsidRPr="00C107F8" w:rsidRDefault="008A1EC4">
      <w:pPr>
        <w:rPr>
          <w:rFonts w:asciiTheme="majorHAnsi" w:hAnsiTheme="majorHAnsi" w:cstheme="majorHAnsi"/>
          <w:kern w:val="0"/>
        </w:rPr>
      </w:pPr>
      <w:r w:rsidRPr="00C107F8">
        <w:rPr>
          <w:rFonts w:asciiTheme="majorHAnsi" w:hAnsiTheme="majorHAnsi" w:cstheme="majorHAnsi" w:hint="eastAsia"/>
          <w:kern w:val="0"/>
        </w:rPr>
        <w:t>Online membership application form</w:t>
      </w:r>
    </w:p>
    <w:p w14:paraId="72B6E781" w14:textId="77777777" w:rsidR="008A1EC4" w:rsidRPr="00C107F8" w:rsidRDefault="008A1EC4">
      <w:pPr>
        <w:rPr>
          <w:rFonts w:asciiTheme="majorHAnsi" w:hAnsiTheme="majorHAnsi" w:cstheme="majorHAnsi"/>
          <w:kern w:val="0"/>
        </w:rPr>
      </w:pPr>
      <w:r w:rsidRPr="00C107F8">
        <w:rPr>
          <w:rFonts w:asciiTheme="majorHAnsi" w:hAnsiTheme="majorHAnsi" w:cstheme="majorHAnsi" w:hint="eastAsia"/>
          <w:kern w:val="0"/>
        </w:rPr>
        <w:t>Login for members</w:t>
      </w:r>
    </w:p>
    <w:p w14:paraId="6DDC344D" w14:textId="77777777" w:rsidR="008A1EC4" w:rsidRPr="00C107F8" w:rsidRDefault="008A1EC4">
      <w:pPr>
        <w:rPr>
          <w:rFonts w:asciiTheme="majorHAnsi" w:hAnsiTheme="majorHAnsi" w:cstheme="majorHAnsi"/>
          <w:kern w:val="0"/>
        </w:rPr>
      </w:pPr>
      <w:r w:rsidRPr="00C107F8">
        <w:rPr>
          <w:rFonts w:asciiTheme="majorHAnsi" w:hAnsiTheme="majorHAnsi" w:cstheme="majorHAnsi" w:hint="eastAsia"/>
          <w:kern w:val="0"/>
        </w:rPr>
        <w:t>About this website</w:t>
      </w:r>
    </w:p>
    <w:p w14:paraId="33CF524D" w14:textId="01B6B8A7" w:rsidR="008A1EC4" w:rsidRPr="00C107F8" w:rsidRDefault="008A1EC4">
      <w:pPr>
        <w:rPr>
          <w:rFonts w:asciiTheme="majorHAnsi" w:hAnsiTheme="majorHAnsi" w:cstheme="majorHAnsi"/>
          <w:kern w:val="0"/>
        </w:rPr>
      </w:pPr>
      <w:r w:rsidRPr="00A639D8">
        <w:rPr>
          <w:rFonts w:asciiTheme="majorHAnsi" w:hAnsiTheme="majorHAnsi" w:cstheme="majorHAnsi" w:hint="eastAsia"/>
          <w:kern w:val="0"/>
          <w:highlight w:val="cyan"/>
        </w:rPr>
        <w:t xml:space="preserve">About </w:t>
      </w:r>
      <w:commentRangeStart w:id="5"/>
      <w:commentRangeStart w:id="6"/>
      <w:ins w:id="7" w:author="Jane Brown" w:date="2020-07-20T01:39:00Z">
        <w:r w:rsidR="0008674C" w:rsidRPr="00A639D8">
          <w:rPr>
            <w:rFonts w:asciiTheme="majorHAnsi" w:hAnsiTheme="majorHAnsi" w:cstheme="majorHAnsi"/>
            <w:kern w:val="0"/>
            <w:highlight w:val="cyan"/>
          </w:rPr>
          <w:t>your</w:t>
        </w:r>
      </w:ins>
      <w:del w:id="8" w:author="Jane Brown" w:date="2020-07-20T01:39:00Z">
        <w:r w:rsidRPr="00A639D8" w:rsidDel="0008674C">
          <w:rPr>
            <w:rFonts w:asciiTheme="majorHAnsi" w:hAnsiTheme="majorHAnsi" w:cstheme="majorHAnsi" w:hint="eastAsia"/>
            <w:kern w:val="0"/>
            <w:highlight w:val="cyan"/>
          </w:rPr>
          <w:delText>the</w:delText>
        </w:r>
      </w:del>
      <w:r w:rsidRPr="00A639D8">
        <w:rPr>
          <w:rFonts w:asciiTheme="majorHAnsi" w:hAnsiTheme="majorHAnsi" w:cstheme="majorHAnsi" w:hint="eastAsia"/>
          <w:kern w:val="0"/>
          <w:highlight w:val="cyan"/>
        </w:rPr>
        <w:t xml:space="preserve"> rights</w:t>
      </w:r>
      <w:commentRangeEnd w:id="5"/>
      <w:r w:rsidR="0008674C" w:rsidRPr="00A639D8">
        <w:rPr>
          <w:rStyle w:val="a8"/>
          <w:highlight w:val="cyan"/>
        </w:rPr>
        <w:commentReference w:id="5"/>
      </w:r>
      <w:commentRangeEnd w:id="6"/>
      <w:r w:rsidR="00826E12">
        <w:rPr>
          <w:rStyle w:val="a8"/>
        </w:rPr>
        <w:commentReference w:id="6"/>
      </w:r>
    </w:p>
    <w:p w14:paraId="33953634" w14:textId="77777777" w:rsidR="008A1EC4" w:rsidRPr="00C107F8" w:rsidRDefault="008A1EC4">
      <w:pPr>
        <w:rPr>
          <w:rFonts w:asciiTheme="majorHAnsi" w:hAnsiTheme="majorHAnsi" w:cstheme="majorHAnsi"/>
          <w:kern w:val="0"/>
        </w:rPr>
      </w:pPr>
      <w:r w:rsidRPr="00C107F8">
        <w:rPr>
          <w:rFonts w:asciiTheme="majorHAnsi" w:hAnsiTheme="majorHAnsi" w:cstheme="majorHAnsi" w:hint="eastAsia"/>
          <w:kern w:val="0"/>
        </w:rPr>
        <w:t>Privacy policy</w:t>
      </w:r>
    </w:p>
    <w:p w14:paraId="7E4D47BF" w14:textId="77777777" w:rsidR="008A1EC4" w:rsidRPr="00C107F8" w:rsidRDefault="008A1EC4">
      <w:pPr>
        <w:rPr>
          <w:rFonts w:asciiTheme="majorHAnsi" w:hAnsiTheme="majorHAnsi" w:cstheme="majorHAnsi"/>
          <w:kern w:val="0"/>
        </w:rPr>
      </w:pPr>
      <w:r w:rsidRPr="00C107F8">
        <w:rPr>
          <w:rFonts w:asciiTheme="majorHAnsi" w:hAnsiTheme="majorHAnsi" w:cstheme="majorHAnsi" w:hint="eastAsia"/>
          <w:kern w:val="0"/>
        </w:rPr>
        <w:t>Related websites</w:t>
      </w:r>
    </w:p>
    <w:p w14:paraId="75C668F0" w14:textId="77777777" w:rsidR="008A1EC4" w:rsidRPr="00C107F8" w:rsidRDefault="008A1EC4">
      <w:pPr>
        <w:rPr>
          <w:rFonts w:asciiTheme="majorHAnsi" w:hAnsiTheme="majorHAnsi" w:cstheme="majorHAnsi"/>
          <w:kern w:val="0"/>
        </w:rPr>
      </w:pPr>
    </w:p>
    <w:sectPr w:rsidR="008A1EC4" w:rsidRPr="00C107F8" w:rsidSect="00BA205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NTC2" w:date="2020-07-21T16:46:00Z" w:initials="N">
    <w:p w14:paraId="4457A938" w14:textId="77777777" w:rsidR="00F95CFD" w:rsidRPr="00F378C9" w:rsidRDefault="00F95CFD">
      <w:pPr>
        <w:pStyle w:val="a9"/>
        <w:rPr>
          <w:color w:val="0070C0"/>
        </w:rPr>
      </w:pPr>
      <w:r>
        <w:rPr>
          <w:rStyle w:val="a8"/>
        </w:rPr>
        <w:annotationRef/>
      </w:r>
      <w:r w:rsidRPr="00F378C9">
        <w:rPr>
          <w:rFonts w:hint="eastAsia"/>
          <w:color w:val="0070C0"/>
        </w:rPr>
        <w:t>T</w:t>
      </w:r>
      <w:r w:rsidRPr="00F378C9">
        <w:rPr>
          <w:color w:val="0070C0"/>
        </w:rPr>
        <w:t xml:space="preserve">hank you very much for checking </w:t>
      </w:r>
      <w:proofErr w:type="spellStart"/>
      <w:r w:rsidRPr="00F378C9">
        <w:rPr>
          <w:rFonts w:hint="eastAsia"/>
          <w:color w:val="0070C0"/>
        </w:rPr>
        <w:t>O</w:t>
      </w:r>
      <w:r w:rsidRPr="00F378C9">
        <w:rPr>
          <w:color w:val="0070C0"/>
        </w:rPr>
        <w:t>RiN</w:t>
      </w:r>
      <w:proofErr w:type="spellEnd"/>
      <w:r w:rsidRPr="00F378C9">
        <w:rPr>
          <w:color w:val="0070C0"/>
        </w:rPr>
        <w:t xml:space="preserve"> web. we appreciate you a lot for your careful check and edit!! </w:t>
      </w:r>
    </w:p>
    <w:p w14:paraId="74A7D80D" w14:textId="77777777" w:rsidR="00F95CFD" w:rsidRPr="00F378C9" w:rsidRDefault="00F95CFD">
      <w:pPr>
        <w:pStyle w:val="a9"/>
        <w:rPr>
          <w:color w:val="0070C0"/>
        </w:rPr>
      </w:pPr>
      <w:r w:rsidRPr="00F378C9">
        <w:rPr>
          <w:color w:val="0070C0"/>
        </w:rPr>
        <w:t>There are 3 parts we’d like to ask. Could you please check the 3 comments of blue font and send it back tomorrow morning (Japan time)?</w:t>
      </w:r>
    </w:p>
    <w:p w14:paraId="11F86885" w14:textId="224DF533" w:rsidR="00F95CFD" w:rsidRPr="00F378C9" w:rsidRDefault="00F95CFD">
      <w:pPr>
        <w:pStyle w:val="a9"/>
        <w:rPr>
          <w:color w:val="0070C0"/>
        </w:rPr>
      </w:pPr>
      <w:proofErr w:type="gramStart"/>
      <w:r w:rsidRPr="00F378C9">
        <w:rPr>
          <w:color w:val="0070C0"/>
        </w:rPr>
        <w:t>Also</w:t>
      </w:r>
      <w:proofErr w:type="gramEnd"/>
      <w:r w:rsidRPr="00F378C9">
        <w:rPr>
          <w:color w:val="0070C0"/>
        </w:rPr>
        <w:t xml:space="preserve"> the next file will be ready tomorrow, so I will send the file as soon as it is ready.</w:t>
      </w:r>
    </w:p>
  </w:comment>
  <w:comment w:id="1" w:author="Jane Brown" w:date="2020-07-20T01:26:00Z" w:initials="JB">
    <w:p w14:paraId="0CA6F888" w14:textId="4D549808" w:rsidR="00B842BB" w:rsidRDefault="00B842BB">
      <w:pPr>
        <w:pStyle w:val="a9"/>
      </w:pPr>
      <w:r>
        <w:rPr>
          <w:rStyle w:val="a8"/>
        </w:rPr>
        <w:annotationRef/>
      </w:r>
      <w:r>
        <w:t xml:space="preserve">This means that the newspaper started using </w:t>
      </w:r>
      <w:proofErr w:type="spellStart"/>
      <w:r>
        <w:t>ORiN</w:t>
      </w:r>
      <w:proofErr w:type="spellEnd"/>
      <w:r>
        <w:t xml:space="preserve"> itself, so please check that is the correct meaning, not a newspaper announcement.</w:t>
      </w:r>
    </w:p>
    <w:p w14:paraId="415948A4" w14:textId="787B0C26" w:rsidR="00B842BB" w:rsidRDefault="00B842BB">
      <w:pPr>
        <w:pStyle w:val="a9"/>
      </w:pPr>
      <w:r>
        <w:t>Otherwise:</w:t>
      </w:r>
    </w:p>
    <w:p w14:paraId="19449E56" w14:textId="39156A73" w:rsidR="00B842BB" w:rsidRDefault="00B842BB">
      <w:pPr>
        <w:pStyle w:val="a9"/>
      </w:pPr>
      <w:proofErr w:type="spellStart"/>
      <w:r w:rsidRPr="009A3A0F">
        <w:rPr>
          <w:color w:val="7030A0"/>
        </w:rPr>
        <w:t>ORiN</w:t>
      </w:r>
      <w:proofErr w:type="spellEnd"/>
      <w:r w:rsidRPr="009A3A0F">
        <w:rPr>
          <w:color w:val="7030A0"/>
        </w:rPr>
        <w:t xml:space="preserve"> press release</w:t>
      </w:r>
      <w:r>
        <w:rPr>
          <w:color w:val="7030A0"/>
        </w:rPr>
        <w:t xml:space="preserve"> via</w:t>
      </w:r>
      <w:r w:rsidRPr="009A3A0F">
        <w:rPr>
          <w:color w:val="7030A0"/>
        </w:rPr>
        <w:t xml:space="preserve"> NKS</w:t>
      </w:r>
    </w:p>
  </w:comment>
  <w:comment w:id="2" w:author="NTC2" w:date="2020-07-21T16:02:00Z" w:initials="N">
    <w:p w14:paraId="509599E2" w14:textId="77777777" w:rsidR="00B842BB" w:rsidRPr="003B4F70" w:rsidRDefault="00B842BB">
      <w:pPr>
        <w:pStyle w:val="a9"/>
        <w:rPr>
          <w:color w:val="0070C0"/>
        </w:rPr>
      </w:pPr>
      <w:r>
        <w:rPr>
          <w:rStyle w:val="a8"/>
        </w:rPr>
        <w:annotationRef/>
      </w:r>
      <w:r w:rsidRPr="003B4F70">
        <w:rPr>
          <w:rFonts w:hint="eastAsia"/>
          <w:color w:val="0070C0"/>
        </w:rPr>
        <w:t>I</w:t>
      </w:r>
      <w:r w:rsidRPr="003B4F70">
        <w:rPr>
          <w:color w:val="0070C0"/>
        </w:rPr>
        <w:t xml:space="preserve">t seems </w:t>
      </w:r>
      <w:proofErr w:type="spellStart"/>
      <w:r w:rsidRPr="003B4F70">
        <w:rPr>
          <w:color w:val="0070C0"/>
        </w:rPr>
        <w:t>Nikkan</w:t>
      </w:r>
      <w:proofErr w:type="spellEnd"/>
      <w:r w:rsidRPr="003B4F70">
        <w:rPr>
          <w:color w:val="0070C0"/>
        </w:rPr>
        <w:t xml:space="preserve"> Kogyo Shimbun (Japanese newspaper) wrote an article which is taken up about ORiN.is we change here to either of below does it make sense?</w:t>
      </w:r>
    </w:p>
    <w:p w14:paraId="0821B1DC" w14:textId="0530CCC6" w:rsidR="00B842BB" w:rsidRPr="003B4F70" w:rsidRDefault="00B842BB">
      <w:pPr>
        <w:pStyle w:val="a9"/>
      </w:pPr>
      <w:r w:rsidRPr="003B4F70">
        <w:rPr>
          <w:color w:val="0070C0"/>
        </w:rPr>
        <w:t xml:space="preserve">1. </w:t>
      </w:r>
      <w:proofErr w:type="spellStart"/>
      <w:r w:rsidRPr="003B4F70">
        <w:t>ORiN</w:t>
      </w:r>
      <w:proofErr w:type="spellEnd"/>
      <w:r w:rsidRPr="003B4F70">
        <w:t xml:space="preserve"> was taken up by </w:t>
      </w:r>
      <w:proofErr w:type="spellStart"/>
      <w:r w:rsidRPr="003B4F70">
        <w:t>Nikkan</w:t>
      </w:r>
      <w:proofErr w:type="spellEnd"/>
      <w:r w:rsidRPr="003B4F70">
        <w:t xml:space="preserve"> Kogyo Shimbun</w:t>
      </w:r>
    </w:p>
    <w:p w14:paraId="1F7454ED" w14:textId="3424BAC5" w:rsidR="00B842BB" w:rsidRPr="003B4F70" w:rsidRDefault="00B842BB">
      <w:pPr>
        <w:pStyle w:val="a9"/>
      </w:pPr>
      <w:r w:rsidRPr="003B4F70">
        <w:rPr>
          <w:color w:val="0070C0"/>
        </w:rPr>
        <w:t>2.</w:t>
      </w:r>
      <w:r w:rsidRPr="003B4F70">
        <w:t xml:space="preserve"> </w:t>
      </w:r>
      <w:proofErr w:type="spellStart"/>
      <w:r w:rsidRPr="003B4F70">
        <w:t>ORiN</w:t>
      </w:r>
      <w:proofErr w:type="spellEnd"/>
      <w:r w:rsidRPr="003B4F70">
        <w:t xml:space="preserve"> was picked up by </w:t>
      </w:r>
      <w:proofErr w:type="spellStart"/>
      <w:r w:rsidRPr="003B4F70">
        <w:t>Nikkan</w:t>
      </w:r>
      <w:proofErr w:type="spellEnd"/>
      <w:r w:rsidRPr="003B4F70">
        <w:t xml:space="preserve"> Kogyo Shimbun</w:t>
      </w:r>
    </w:p>
  </w:comment>
  <w:comment w:id="3" w:author="Jane Brown" w:date="2020-07-20T01:31:00Z" w:initials="JB">
    <w:p w14:paraId="23B3A601" w14:textId="5D977306" w:rsidR="00B842BB" w:rsidRDefault="00B842BB">
      <w:pPr>
        <w:pStyle w:val="a9"/>
      </w:pPr>
      <w:r>
        <w:rPr>
          <w:rStyle w:val="a8"/>
        </w:rPr>
        <w:annotationRef/>
      </w:r>
      <w:r>
        <w:rPr>
          <w:rFonts w:asciiTheme="majorHAnsi" w:hAnsiTheme="majorHAnsi" w:cstheme="majorHAnsi"/>
          <w:kern w:val="0"/>
        </w:rPr>
        <w:t xml:space="preserve">Is this a fixed title? If not, it could be made </w:t>
      </w:r>
      <w:proofErr w:type="gramStart"/>
      <w:r>
        <w:rPr>
          <w:rFonts w:asciiTheme="majorHAnsi" w:hAnsiTheme="majorHAnsi" w:cstheme="majorHAnsi"/>
          <w:kern w:val="0"/>
        </w:rPr>
        <w:t>more catchy</w:t>
      </w:r>
      <w:proofErr w:type="gramEnd"/>
      <w:r>
        <w:rPr>
          <w:rFonts w:asciiTheme="majorHAnsi" w:hAnsiTheme="majorHAnsi" w:cstheme="majorHAnsi"/>
          <w:kern w:val="0"/>
        </w:rPr>
        <w:t>.</w:t>
      </w:r>
    </w:p>
  </w:comment>
  <w:comment w:id="4" w:author="NTC2" w:date="2020-07-21T16:07:00Z" w:initials="N">
    <w:p w14:paraId="3CCDC003" w14:textId="1BE9019C" w:rsidR="00B842BB" w:rsidRDefault="00B842BB">
      <w:pPr>
        <w:pStyle w:val="a9"/>
      </w:pPr>
      <w:r>
        <w:rPr>
          <w:rStyle w:val="a8"/>
        </w:rPr>
        <w:annotationRef/>
      </w:r>
      <w:r w:rsidRPr="003B4F70">
        <w:rPr>
          <w:color w:val="0070C0"/>
        </w:rPr>
        <w:t>It is actually our translator made. If you don’t mind, could you please revise here?</w:t>
      </w:r>
    </w:p>
  </w:comment>
  <w:comment w:id="5" w:author="Jane Brown" w:date="2020-07-20T01:39:00Z" w:initials="JB">
    <w:p w14:paraId="59D68508" w14:textId="29AB5110" w:rsidR="00B842BB" w:rsidRDefault="00B842BB">
      <w:pPr>
        <w:pStyle w:val="a9"/>
      </w:pPr>
      <w:r>
        <w:rPr>
          <w:rStyle w:val="a8"/>
        </w:rPr>
        <w:annotationRef/>
      </w:r>
      <w:r>
        <w:t>Please check</w:t>
      </w:r>
    </w:p>
  </w:comment>
  <w:comment w:id="6" w:author="NTC2" w:date="2020-07-21T15:23:00Z" w:initials="N">
    <w:p w14:paraId="71944F59" w14:textId="77777777" w:rsidR="00B842BB" w:rsidRPr="003B4F70" w:rsidRDefault="00B842BB">
      <w:pPr>
        <w:pStyle w:val="a9"/>
        <w:rPr>
          <w:color w:val="0070C0"/>
        </w:rPr>
      </w:pPr>
      <w:r>
        <w:rPr>
          <w:rStyle w:val="a8"/>
        </w:rPr>
        <w:annotationRef/>
      </w:r>
      <w:r w:rsidRPr="003B4F70">
        <w:rPr>
          <w:color w:val="0070C0"/>
        </w:rPr>
        <w:t xml:space="preserve">According to the Japanese text, this is for the page about the rights of </w:t>
      </w:r>
      <w:proofErr w:type="spellStart"/>
      <w:r w:rsidRPr="003B4F70">
        <w:rPr>
          <w:color w:val="0070C0"/>
        </w:rPr>
        <w:t>ORiN</w:t>
      </w:r>
      <w:proofErr w:type="spellEnd"/>
      <w:r w:rsidRPr="003B4F70">
        <w:rPr>
          <w:color w:val="0070C0"/>
        </w:rPr>
        <w:t xml:space="preserve"> such as </w:t>
      </w:r>
      <w:r w:rsidRPr="003B4F70">
        <w:rPr>
          <w:i/>
          <w:iCs/>
          <w:color w:val="0070C0"/>
        </w:rPr>
        <w:t>Intellectual Property Rights</w:t>
      </w:r>
      <w:r w:rsidRPr="003B4F70">
        <w:rPr>
          <w:color w:val="0070C0"/>
        </w:rPr>
        <w:t xml:space="preserve">, </w:t>
      </w:r>
      <w:r w:rsidRPr="003B4F70">
        <w:rPr>
          <w:i/>
          <w:iCs/>
          <w:color w:val="0070C0"/>
        </w:rPr>
        <w:t xml:space="preserve">Trademark </w:t>
      </w:r>
      <w:r w:rsidRPr="003B4F70">
        <w:rPr>
          <w:color w:val="0070C0"/>
        </w:rPr>
        <w:t xml:space="preserve">and </w:t>
      </w:r>
      <w:r w:rsidRPr="003B4F70">
        <w:rPr>
          <w:i/>
          <w:iCs/>
          <w:color w:val="0070C0"/>
        </w:rPr>
        <w:t>Copyright</w:t>
      </w:r>
      <w:r w:rsidRPr="003B4F70">
        <w:rPr>
          <w:color w:val="0070C0"/>
        </w:rPr>
        <w:t>. (we will ask you for checking the page when ready)</w:t>
      </w:r>
    </w:p>
    <w:p w14:paraId="526C7F72" w14:textId="0CA20254" w:rsidR="00B842BB" w:rsidRPr="003B4F70" w:rsidRDefault="00B842BB">
      <w:pPr>
        <w:pStyle w:val="a9"/>
        <w:rPr>
          <w:color w:val="0070C0"/>
        </w:rPr>
      </w:pPr>
      <w:r w:rsidRPr="003B4F70">
        <w:rPr>
          <w:color w:val="0070C0"/>
        </w:rPr>
        <w:t>If we replace here with “</w:t>
      </w:r>
      <w:r w:rsidRPr="003B4F70">
        <w:t xml:space="preserve">about rights of </w:t>
      </w:r>
      <w:proofErr w:type="spellStart"/>
      <w:r w:rsidRPr="003B4F70">
        <w:t>ORiN</w:t>
      </w:r>
      <w:proofErr w:type="spellEnd"/>
      <w:r w:rsidRPr="003B4F70">
        <w:rPr>
          <w:color w:val="0070C0"/>
        </w:rPr>
        <w:t>”, does it make sense?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1F86885" w15:done="0"/>
  <w15:commentEx w15:paraId="19449E56" w15:done="0"/>
  <w15:commentEx w15:paraId="1F7454ED" w15:paraIdParent="19449E56" w15:done="0"/>
  <w15:commentEx w15:paraId="23B3A601" w15:done="0"/>
  <w15:commentEx w15:paraId="3CCDC003" w15:paraIdParent="23B3A601" w15:done="0"/>
  <w15:commentEx w15:paraId="59D68508" w15:done="0"/>
  <w15:commentEx w15:paraId="526C7F72" w15:paraIdParent="59D6850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19A80" w16cex:dateUtc="2020-07-21T07:46:00Z"/>
  <w16cex:commentExtensible w16cex:durableId="22C19027" w16cex:dateUtc="2020-07-21T07:02:00Z"/>
  <w16cex:commentExtensible w16cex:durableId="22C19158" w16cex:dateUtc="2020-07-21T07:07:00Z"/>
  <w16cex:commentExtensible w16cex:durableId="22C186E1" w16cex:dateUtc="2020-07-21T06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1F86885" w16cid:durableId="22C19A80"/>
  <w16cid:commentId w16cid:paraId="19449E56" w16cid:durableId="22C029E4"/>
  <w16cid:commentId w16cid:paraId="1F7454ED" w16cid:durableId="22C19027"/>
  <w16cid:commentId w16cid:paraId="23B3A601" w16cid:durableId="22C029E5"/>
  <w16cid:commentId w16cid:paraId="3CCDC003" w16cid:durableId="22C19158"/>
  <w16cid:commentId w16cid:paraId="59D68508" w16cid:durableId="22C029E8"/>
  <w16cid:commentId w16cid:paraId="526C7F72" w16cid:durableId="22C186E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EFDE77" w14:textId="77777777" w:rsidR="00B842BB" w:rsidRDefault="00B842BB" w:rsidP="001C4A57">
      <w:r>
        <w:separator/>
      </w:r>
    </w:p>
  </w:endnote>
  <w:endnote w:type="continuationSeparator" w:id="0">
    <w:p w14:paraId="7ECF2C31" w14:textId="77777777" w:rsidR="00B842BB" w:rsidRDefault="00B842BB" w:rsidP="001C4A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FB1C8" w14:textId="77777777" w:rsidR="00B842BB" w:rsidRDefault="00B842BB" w:rsidP="001C4A57">
      <w:r>
        <w:separator/>
      </w:r>
    </w:p>
  </w:footnote>
  <w:footnote w:type="continuationSeparator" w:id="0">
    <w:p w14:paraId="7430159F" w14:textId="77777777" w:rsidR="00B842BB" w:rsidRDefault="00B842BB" w:rsidP="001C4A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27913"/>
    <w:multiLevelType w:val="hybridMultilevel"/>
    <w:tmpl w:val="6276D2FA"/>
    <w:lvl w:ilvl="0" w:tplc="C82CB996">
      <w:start w:val="1"/>
      <w:numFmt w:val="bullet"/>
      <w:lvlText w:val="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6384F24"/>
    <w:multiLevelType w:val="hybridMultilevel"/>
    <w:tmpl w:val="B0CAC2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D142B71"/>
    <w:multiLevelType w:val="hybridMultilevel"/>
    <w:tmpl w:val="B1B4C2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NTC2">
    <w15:presenceInfo w15:providerId="None" w15:userId="NTC2"/>
  </w15:person>
  <w15:person w15:author="Jane Brown">
    <w15:presenceInfo w15:providerId="None" w15:userId="Jane Brow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1228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A3NjM1MDc3tDQzNjZW0lEKTi0uzszPAykwrQUAd2TRcSwAAAA="/>
  </w:docVars>
  <w:rsids>
    <w:rsidRoot w:val="00764F0F"/>
    <w:rsid w:val="000010C1"/>
    <w:rsid w:val="00002A59"/>
    <w:rsid w:val="000044CD"/>
    <w:rsid w:val="00005CDD"/>
    <w:rsid w:val="000119A3"/>
    <w:rsid w:val="00020F96"/>
    <w:rsid w:val="000351C3"/>
    <w:rsid w:val="00054587"/>
    <w:rsid w:val="000716CA"/>
    <w:rsid w:val="0007578D"/>
    <w:rsid w:val="000843AD"/>
    <w:rsid w:val="0008674C"/>
    <w:rsid w:val="000A0130"/>
    <w:rsid w:val="000A2A0E"/>
    <w:rsid w:val="000C4B17"/>
    <w:rsid w:val="000C5BBA"/>
    <w:rsid w:val="000C65A2"/>
    <w:rsid w:val="000C77EE"/>
    <w:rsid w:val="000D20CE"/>
    <w:rsid w:val="000D21CF"/>
    <w:rsid w:val="000D4CD4"/>
    <w:rsid w:val="000F262F"/>
    <w:rsid w:val="00112DD3"/>
    <w:rsid w:val="00113E70"/>
    <w:rsid w:val="001155EC"/>
    <w:rsid w:val="0011615D"/>
    <w:rsid w:val="00117AE7"/>
    <w:rsid w:val="00117F48"/>
    <w:rsid w:val="00125A9E"/>
    <w:rsid w:val="00130E3D"/>
    <w:rsid w:val="0013559C"/>
    <w:rsid w:val="001434EB"/>
    <w:rsid w:val="00160CE3"/>
    <w:rsid w:val="00164028"/>
    <w:rsid w:val="00171826"/>
    <w:rsid w:val="001808DF"/>
    <w:rsid w:val="001970DD"/>
    <w:rsid w:val="001A1003"/>
    <w:rsid w:val="001A1C3F"/>
    <w:rsid w:val="001A5BCB"/>
    <w:rsid w:val="001B65CF"/>
    <w:rsid w:val="001B7AA0"/>
    <w:rsid w:val="001C4A57"/>
    <w:rsid w:val="001D197E"/>
    <w:rsid w:val="001E17CF"/>
    <w:rsid w:val="001E5569"/>
    <w:rsid w:val="001F355A"/>
    <w:rsid w:val="00213145"/>
    <w:rsid w:val="00221133"/>
    <w:rsid w:val="0022406C"/>
    <w:rsid w:val="0024245A"/>
    <w:rsid w:val="0024498F"/>
    <w:rsid w:val="002726A0"/>
    <w:rsid w:val="00280B38"/>
    <w:rsid w:val="00284C98"/>
    <w:rsid w:val="002D4A89"/>
    <w:rsid w:val="002E666F"/>
    <w:rsid w:val="002E79A7"/>
    <w:rsid w:val="002E7B91"/>
    <w:rsid w:val="002F1FC4"/>
    <w:rsid w:val="002F22DA"/>
    <w:rsid w:val="002F704D"/>
    <w:rsid w:val="003005B3"/>
    <w:rsid w:val="00311499"/>
    <w:rsid w:val="00324702"/>
    <w:rsid w:val="00330620"/>
    <w:rsid w:val="0033311E"/>
    <w:rsid w:val="00333CD3"/>
    <w:rsid w:val="00336A96"/>
    <w:rsid w:val="00337589"/>
    <w:rsid w:val="0035377C"/>
    <w:rsid w:val="00354804"/>
    <w:rsid w:val="00363682"/>
    <w:rsid w:val="0037450C"/>
    <w:rsid w:val="00383A01"/>
    <w:rsid w:val="00384A3C"/>
    <w:rsid w:val="003866D5"/>
    <w:rsid w:val="003A0ADC"/>
    <w:rsid w:val="003A35B2"/>
    <w:rsid w:val="003B4F70"/>
    <w:rsid w:val="003B7446"/>
    <w:rsid w:val="003C5E37"/>
    <w:rsid w:val="003D63D8"/>
    <w:rsid w:val="00426C35"/>
    <w:rsid w:val="004373DF"/>
    <w:rsid w:val="00446893"/>
    <w:rsid w:val="0045343F"/>
    <w:rsid w:val="00474CEF"/>
    <w:rsid w:val="004A245D"/>
    <w:rsid w:val="004A3F6C"/>
    <w:rsid w:val="004B6A83"/>
    <w:rsid w:val="004D0826"/>
    <w:rsid w:val="004D3307"/>
    <w:rsid w:val="004D3720"/>
    <w:rsid w:val="004D78DE"/>
    <w:rsid w:val="004F2D52"/>
    <w:rsid w:val="0050638B"/>
    <w:rsid w:val="005116DC"/>
    <w:rsid w:val="00512113"/>
    <w:rsid w:val="00512162"/>
    <w:rsid w:val="0051660E"/>
    <w:rsid w:val="005171EF"/>
    <w:rsid w:val="00520F73"/>
    <w:rsid w:val="005258AC"/>
    <w:rsid w:val="00530269"/>
    <w:rsid w:val="005450DC"/>
    <w:rsid w:val="00553518"/>
    <w:rsid w:val="00553E95"/>
    <w:rsid w:val="00557B4A"/>
    <w:rsid w:val="0056375F"/>
    <w:rsid w:val="005770C6"/>
    <w:rsid w:val="00581D87"/>
    <w:rsid w:val="00584E84"/>
    <w:rsid w:val="00587578"/>
    <w:rsid w:val="00591D79"/>
    <w:rsid w:val="00595A4A"/>
    <w:rsid w:val="005B4E9C"/>
    <w:rsid w:val="005C05E0"/>
    <w:rsid w:val="005D2386"/>
    <w:rsid w:val="005D5845"/>
    <w:rsid w:val="005D6B3D"/>
    <w:rsid w:val="005D7059"/>
    <w:rsid w:val="005E3011"/>
    <w:rsid w:val="005E4CAB"/>
    <w:rsid w:val="005E5E70"/>
    <w:rsid w:val="005E7436"/>
    <w:rsid w:val="005F223D"/>
    <w:rsid w:val="006235EF"/>
    <w:rsid w:val="00635177"/>
    <w:rsid w:val="006424B8"/>
    <w:rsid w:val="00646E52"/>
    <w:rsid w:val="00647BA7"/>
    <w:rsid w:val="00651B11"/>
    <w:rsid w:val="00674B2C"/>
    <w:rsid w:val="00683FA9"/>
    <w:rsid w:val="00685F0F"/>
    <w:rsid w:val="006A4B59"/>
    <w:rsid w:val="006C4194"/>
    <w:rsid w:val="006C62A9"/>
    <w:rsid w:val="006D58F7"/>
    <w:rsid w:val="006F0BA5"/>
    <w:rsid w:val="00702FBA"/>
    <w:rsid w:val="00707391"/>
    <w:rsid w:val="00711771"/>
    <w:rsid w:val="00712A00"/>
    <w:rsid w:val="007142D5"/>
    <w:rsid w:val="00720785"/>
    <w:rsid w:val="00722172"/>
    <w:rsid w:val="00722E9C"/>
    <w:rsid w:val="00731C92"/>
    <w:rsid w:val="0073441A"/>
    <w:rsid w:val="00741A47"/>
    <w:rsid w:val="0076012F"/>
    <w:rsid w:val="00764F0F"/>
    <w:rsid w:val="007653EB"/>
    <w:rsid w:val="00765EA6"/>
    <w:rsid w:val="0077660C"/>
    <w:rsid w:val="00782725"/>
    <w:rsid w:val="00791E3B"/>
    <w:rsid w:val="007970C3"/>
    <w:rsid w:val="007A1EA5"/>
    <w:rsid w:val="007B03C2"/>
    <w:rsid w:val="007B3557"/>
    <w:rsid w:val="007B3589"/>
    <w:rsid w:val="007C390C"/>
    <w:rsid w:val="007C47CE"/>
    <w:rsid w:val="007D1767"/>
    <w:rsid w:val="007D1C52"/>
    <w:rsid w:val="007F48CE"/>
    <w:rsid w:val="00801424"/>
    <w:rsid w:val="00812CA9"/>
    <w:rsid w:val="00826E12"/>
    <w:rsid w:val="00833E98"/>
    <w:rsid w:val="00840407"/>
    <w:rsid w:val="00843191"/>
    <w:rsid w:val="00851296"/>
    <w:rsid w:val="008522CC"/>
    <w:rsid w:val="00852E89"/>
    <w:rsid w:val="00856BAF"/>
    <w:rsid w:val="00874616"/>
    <w:rsid w:val="0088336D"/>
    <w:rsid w:val="00883EEF"/>
    <w:rsid w:val="008840BC"/>
    <w:rsid w:val="00890EF3"/>
    <w:rsid w:val="008960E2"/>
    <w:rsid w:val="00897320"/>
    <w:rsid w:val="008977DF"/>
    <w:rsid w:val="008A1EC4"/>
    <w:rsid w:val="008A2BE9"/>
    <w:rsid w:val="008C7E8F"/>
    <w:rsid w:val="008D4145"/>
    <w:rsid w:val="008D5737"/>
    <w:rsid w:val="008E6B47"/>
    <w:rsid w:val="009079A3"/>
    <w:rsid w:val="0091028B"/>
    <w:rsid w:val="009235D2"/>
    <w:rsid w:val="00930F09"/>
    <w:rsid w:val="009507A4"/>
    <w:rsid w:val="009531C5"/>
    <w:rsid w:val="00955F2C"/>
    <w:rsid w:val="009616BB"/>
    <w:rsid w:val="00964046"/>
    <w:rsid w:val="0096460F"/>
    <w:rsid w:val="0097517E"/>
    <w:rsid w:val="00977AC8"/>
    <w:rsid w:val="00983BDE"/>
    <w:rsid w:val="00984702"/>
    <w:rsid w:val="0098718C"/>
    <w:rsid w:val="00990FC4"/>
    <w:rsid w:val="00997B58"/>
    <w:rsid w:val="009A0931"/>
    <w:rsid w:val="009A3A0F"/>
    <w:rsid w:val="009B7629"/>
    <w:rsid w:val="009C3227"/>
    <w:rsid w:val="009C34FB"/>
    <w:rsid w:val="009C4E54"/>
    <w:rsid w:val="009C6834"/>
    <w:rsid w:val="009D2499"/>
    <w:rsid w:val="009D6E2F"/>
    <w:rsid w:val="009E0F6D"/>
    <w:rsid w:val="009F2D52"/>
    <w:rsid w:val="00A0086B"/>
    <w:rsid w:val="00A0432A"/>
    <w:rsid w:val="00A127A2"/>
    <w:rsid w:val="00A210F3"/>
    <w:rsid w:val="00A2290D"/>
    <w:rsid w:val="00A31CA1"/>
    <w:rsid w:val="00A37E0D"/>
    <w:rsid w:val="00A4010B"/>
    <w:rsid w:val="00A55464"/>
    <w:rsid w:val="00A5689D"/>
    <w:rsid w:val="00A639D8"/>
    <w:rsid w:val="00A951DB"/>
    <w:rsid w:val="00AA517F"/>
    <w:rsid w:val="00AB353B"/>
    <w:rsid w:val="00AB5536"/>
    <w:rsid w:val="00AB7808"/>
    <w:rsid w:val="00AC7F06"/>
    <w:rsid w:val="00AD230F"/>
    <w:rsid w:val="00AE059F"/>
    <w:rsid w:val="00AE2403"/>
    <w:rsid w:val="00AF14EC"/>
    <w:rsid w:val="00B0054E"/>
    <w:rsid w:val="00B14F17"/>
    <w:rsid w:val="00B37EE5"/>
    <w:rsid w:val="00B57FB6"/>
    <w:rsid w:val="00B703B0"/>
    <w:rsid w:val="00B7060B"/>
    <w:rsid w:val="00B75505"/>
    <w:rsid w:val="00B75A8E"/>
    <w:rsid w:val="00B7724C"/>
    <w:rsid w:val="00B80083"/>
    <w:rsid w:val="00B82CCB"/>
    <w:rsid w:val="00B842BB"/>
    <w:rsid w:val="00B875BB"/>
    <w:rsid w:val="00B9156A"/>
    <w:rsid w:val="00B91AD0"/>
    <w:rsid w:val="00BA01EC"/>
    <w:rsid w:val="00BA2055"/>
    <w:rsid w:val="00BA48A8"/>
    <w:rsid w:val="00BA5044"/>
    <w:rsid w:val="00BB52C2"/>
    <w:rsid w:val="00BB5596"/>
    <w:rsid w:val="00BB6E7F"/>
    <w:rsid w:val="00BC085E"/>
    <w:rsid w:val="00BE0C4F"/>
    <w:rsid w:val="00C107F8"/>
    <w:rsid w:val="00C1394B"/>
    <w:rsid w:val="00C158AA"/>
    <w:rsid w:val="00C1627B"/>
    <w:rsid w:val="00C25D1B"/>
    <w:rsid w:val="00C43CED"/>
    <w:rsid w:val="00C449B2"/>
    <w:rsid w:val="00C460C5"/>
    <w:rsid w:val="00C46541"/>
    <w:rsid w:val="00C5083A"/>
    <w:rsid w:val="00C613F4"/>
    <w:rsid w:val="00C61A0B"/>
    <w:rsid w:val="00C62A07"/>
    <w:rsid w:val="00C64E7A"/>
    <w:rsid w:val="00C70D82"/>
    <w:rsid w:val="00C73FF4"/>
    <w:rsid w:val="00C81D91"/>
    <w:rsid w:val="00C96229"/>
    <w:rsid w:val="00C97923"/>
    <w:rsid w:val="00CA0E3E"/>
    <w:rsid w:val="00CA6CEA"/>
    <w:rsid w:val="00CC50E0"/>
    <w:rsid w:val="00CC6543"/>
    <w:rsid w:val="00CC76CB"/>
    <w:rsid w:val="00CD0A5A"/>
    <w:rsid w:val="00CE75B4"/>
    <w:rsid w:val="00CF1260"/>
    <w:rsid w:val="00D03D21"/>
    <w:rsid w:val="00D04B10"/>
    <w:rsid w:val="00D33869"/>
    <w:rsid w:val="00D5700C"/>
    <w:rsid w:val="00D626F0"/>
    <w:rsid w:val="00D6357A"/>
    <w:rsid w:val="00D674A3"/>
    <w:rsid w:val="00D74629"/>
    <w:rsid w:val="00D827D4"/>
    <w:rsid w:val="00D8636E"/>
    <w:rsid w:val="00DB099C"/>
    <w:rsid w:val="00DC546F"/>
    <w:rsid w:val="00DC72AA"/>
    <w:rsid w:val="00DE0F53"/>
    <w:rsid w:val="00DF6930"/>
    <w:rsid w:val="00E0559D"/>
    <w:rsid w:val="00E065AE"/>
    <w:rsid w:val="00E1072E"/>
    <w:rsid w:val="00E3746C"/>
    <w:rsid w:val="00E42BC6"/>
    <w:rsid w:val="00E56FA5"/>
    <w:rsid w:val="00E75704"/>
    <w:rsid w:val="00E86997"/>
    <w:rsid w:val="00EA07BD"/>
    <w:rsid w:val="00EA12B2"/>
    <w:rsid w:val="00EA749C"/>
    <w:rsid w:val="00EB1E83"/>
    <w:rsid w:val="00EB3C3F"/>
    <w:rsid w:val="00EB4792"/>
    <w:rsid w:val="00EC2E3C"/>
    <w:rsid w:val="00EC4317"/>
    <w:rsid w:val="00EC63D5"/>
    <w:rsid w:val="00EC6F28"/>
    <w:rsid w:val="00EE37E1"/>
    <w:rsid w:val="00EE79A0"/>
    <w:rsid w:val="00F00298"/>
    <w:rsid w:val="00F13548"/>
    <w:rsid w:val="00F16D63"/>
    <w:rsid w:val="00F173FB"/>
    <w:rsid w:val="00F17D90"/>
    <w:rsid w:val="00F34105"/>
    <w:rsid w:val="00F378C9"/>
    <w:rsid w:val="00F37C33"/>
    <w:rsid w:val="00F448C7"/>
    <w:rsid w:val="00F511AF"/>
    <w:rsid w:val="00F60A48"/>
    <w:rsid w:val="00F715BD"/>
    <w:rsid w:val="00F71AFF"/>
    <w:rsid w:val="00F755E5"/>
    <w:rsid w:val="00F75BFB"/>
    <w:rsid w:val="00F91B2B"/>
    <w:rsid w:val="00F93391"/>
    <w:rsid w:val="00F95CFD"/>
    <w:rsid w:val="00FA06B4"/>
    <w:rsid w:val="00FA26FA"/>
    <w:rsid w:val="00FB3ADF"/>
    <w:rsid w:val="00FB77DB"/>
    <w:rsid w:val="00FC13F4"/>
    <w:rsid w:val="00FD0244"/>
    <w:rsid w:val="00FD3FC5"/>
    <w:rsid w:val="00FE1B54"/>
    <w:rsid w:val="00FE574D"/>
    <w:rsid w:val="00FE5AE0"/>
    <w:rsid w:val="00FF0139"/>
    <w:rsid w:val="00FF1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v:textbox inset="5.85pt,.7pt,5.85pt,.7pt"/>
    </o:shapedefaults>
    <o:shapelayout v:ext="edit">
      <o:idmap v:ext="edit" data="1"/>
    </o:shapelayout>
  </w:shapeDefaults>
  <w:decimalSymbol w:val="."/>
  <w:listSeparator w:val=","/>
  <w14:docId w14:val="2D46A5AF"/>
  <w15:docId w15:val="{C53C2ACE-3094-47D0-9604-79A826C5C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4A5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C4A57"/>
  </w:style>
  <w:style w:type="paragraph" w:styleId="a5">
    <w:name w:val="footer"/>
    <w:basedOn w:val="a"/>
    <w:link w:val="a6"/>
    <w:uiPriority w:val="99"/>
    <w:unhideWhenUsed/>
    <w:rsid w:val="001C4A5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C4A57"/>
  </w:style>
  <w:style w:type="table" w:styleId="a7">
    <w:name w:val="Table Grid"/>
    <w:basedOn w:val="a1"/>
    <w:uiPriority w:val="39"/>
    <w:rsid w:val="008C7E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3A0ADC"/>
    <w:rPr>
      <w:sz w:val="18"/>
      <w:szCs w:val="18"/>
    </w:rPr>
  </w:style>
  <w:style w:type="paragraph" w:styleId="a9">
    <w:name w:val="annotation text"/>
    <w:basedOn w:val="a"/>
    <w:link w:val="aa"/>
    <w:uiPriority w:val="99"/>
    <w:unhideWhenUsed/>
    <w:rsid w:val="003A0ADC"/>
    <w:pPr>
      <w:jc w:val="left"/>
    </w:pPr>
  </w:style>
  <w:style w:type="character" w:customStyle="1" w:styleId="aa">
    <w:name w:val="コメント文字列 (文字)"/>
    <w:basedOn w:val="a0"/>
    <w:link w:val="a9"/>
    <w:uiPriority w:val="99"/>
    <w:rsid w:val="003A0ADC"/>
  </w:style>
  <w:style w:type="paragraph" w:styleId="ab">
    <w:name w:val="annotation subject"/>
    <w:basedOn w:val="a9"/>
    <w:next w:val="a9"/>
    <w:link w:val="ac"/>
    <w:uiPriority w:val="99"/>
    <w:semiHidden/>
    <w:unhideWhenUsed/>
    <w:rsid w:val="003A0ADC"/>
    <w:rPr>
      <w:b/>
      <w:bCs/>
    </w:rPr>
  </w:style>
  <w:style w:type="character" w:customStyle="1" w:styleId="ac">
    <w:name w:val="コメント内容 (文字)"/>
    <w:basedOn w:val="aa"/>
    <w:link w:val="ab"/>
    <w:uiPriority w:val="99"/>
    <w:semiHidden/>
    <w:rsid w:val="003A0ADC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3A0ADC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吹き出し (文字)"/>
    <w:basedOn w:val="a0"/>
    <w:link w:val="ad"/>
    <w:uiPriority w:val="99"/>
    <w:semiHidden/>
    <w:rsid w:val="003A0ADC"/>
    <w:rPr>
      <w:rFonts w:asciiTheme="majorHAnsi" w:eastAsiaTheme="majorEastAsia" w:hAnsiTheme="majorHAnsi" w:cstheme="majorBidi"/>
      <w:sz w:val="18"/>
      <w:szCs w:val="18"/>
    </w:rPr>
  </w:style>
  <w:style w:type="paragraph" w:styleId="af">
    <w:name w:val="List Paragraph"/>
    <w:basedOn w:val="a"/>
    <w:uiPriority w:val="34"/>
    <w:qFormat/>
    <w:rsid w:val="00B703B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41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6281DE-A86C-4CA1-AD9E-F80D393AD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Masaki Minami</dc:creator>
  <cp:keywords/>
  <dc:description/>
  <cp:lastModifiedBy>NTC2</cp:lastModifiedBy>
  <cp:revision>3</cp:revision>
  <cp:lastPrinted>2020-07-20T06:06:00Z</cp:lastPrinted>
  <dcterms:created xsi:type="dcterms:W3CDTF">2020-07-21T07:43:00Z</dcterms:created>
  <dcterms:modified xsi:type="dcterms:W3CDTF">2020-07-21T07:53:00Z</dcterms:modified>
</cp:coreProperties>
</file>