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0B73" w14:textId="77777777" w:rsidR="003B172E" w:rsidRPr="00252DAF" w:rsidRDefault="003B172E" w:rsidP="003B172E">
      <w:pPr>
        <w:spacing w:line="400" w:lineRule="exact"/>
        <w:rPr>
          <w:rFonts w:ascii="HG丸ｺﾞｼｯｸM-PRO" w:eastAsia="HG丸ｺﾞｼｯｸM-PRO" w:hAnsi="HG丸ｺﾞｼｯｸM-PRO"/>
          <w:color w:val="FF0000"/>
          <w:sz w:val="28"/>
          <w:shd w:val="clear" w:color="auto" w:fill="D9D9D9" w:themeFill="background1" w:themeFillShade="D9"/>
        </w:rPr>
      </w:pPr>
      <w:bookmarkStart w:id="0" w:name="_Hlk27964640"/>
      <w:r w:rsidRPr="00252DAF">
        <w:rPr>
          <w:rFonts w:ascii="HG丸ｺﾞｼｯｸM-PRO" w:eastAsia="HG丸ｺﾞｼｯｸM-PRO" w:hAnsi="HG丸ｺﾞｼｯｸM-PRO" w:hint="eastAsia"/>
          <w:color w:val="FF0000"/>
          <w:sz w:val="28"/>
          <w:shd w:val="clear" w:color="auto" w:fill="D9D9D9" w:themeFill="background1" w:themeFillShade="D9"/>
        </w:rPr>
        <w:t>四日市市プロモーション映像　『＃YOKKAICHI』</w:t>
      </w:r>
      <w:r w:rsidR="002B7473" w:rsidRPr="00252DAF">
        <w:rPr>
          <w:rFonts w:ascii="HG丸ｺﾞｼｯｸM-PRO" w:eastAsia="HG丸ｺﾞｼｯｸM-PRO" w:hAnsi="HG丸ｺﾞｼｯｸM-PRO" w:hint="eastAsia"/>
          <w:color w:val="FF0000"/>
          <w:sz w:val="28"/>
          <w:shd w:val="clear" w:color="auto" w:fill="D9D9D9" w:themeFill="background1" w:themeFillShade="D9"/>
        </w:rPr>
        <w:t xml:space="preserve">　</w:t>
      </w:r>
    </w:p>
    <w:p w14:paraId="77E5E70F" w14:textId="77777777" w:rsidR="003B172E" w:rsidRPr="00137D56" w:rsidRDefault="003B172E" w:rsidP="003B172E">
      <w:pPr>
        <w:rPr>
          <w:rFonts w:ascii="ＭＳ Ｐゴシック" w:eastAsia="ＭＳ Ｐゴシック" w:hAnsi="ＭＳ Ｐゴシック"/>
          <w:bCs/>
          <w:color w:val="FF0000"/>
          <w:sz w:val="22"/>
        </w:rPr>
      </w:pPr>
    </w:p>
    <w:bookmarkEnd w:id="0"/>
    <w:p w14:paraId="49DE11B3" w14:textId="77777777" w:rsidR="00752B38" w:rsidRPr="00137D56" w:rsidRDefault="00752B38" w:rsidP="00420185">
      <w:pPr>
        <w:ind w:firstLineChars="150" w:firstLine="304"/>
        <w:rPr>
          <w:rFonts w:ascii="ＭＳ Ｐゴシック" w:eastAsia="ＭＳ Ｐゴシック" w:hAnsi="ＭＳ Ｐゴシック"/>
          <w:bCs/>
          <w:color w:val="FF0000"/>
          <w:sz w:val="22"/>
        </w:rPr>
      </w:pPr>
    </w:p>
    <w:tbl>
      <w:tblPr>
        <w:tblW w:w="10620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0"/>
        <w:gridCol w:w="2976"/>
        <w:gridCol w:w="1146"/>
        <w:gridCol w:w="4808"/>
      </w:tblGrid>
      <w:tr w:rsidR="00137D56" w:rsidRPr="00137D56" w14:paraId="2C1D9C60" w14:textId="77777777" w:rsidTr="00252DAF">
        <w:trPr>
          <w:trHeight w:val="240"/>
        </w:trPr>
        <w:tc>
          <w:tcPr>
            <w:tcW w:w="1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6759E58E" w14:textId="77777777" w:rsidR="008229C2" w:rsidRPr="00137D56" w:rsidRDefault="003B172E" w:rsidP="00007CB1">
            <w:pPr>
              <w:jc w:val="center"/>
              <w:rPr>
                <w:rFonts w:eastAsia="ＭＳ ゴシック"/>
                <w:b/>
                <w:bCs/>
                <w:color w:val="FF0000"/>
                <w:w w:val="200"/>
              </w:rPr>
            </w:pPr>
            <w:r w:rsidRPr="00137D56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撮影シーン</w:t>
            </w:r>
          </w:p>
        </w:tc>
        <w:tc>
          <w:tcPr>
            <w:tcW w:w="29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EC85724" w14:textId="77777777" w:rsidR="008229C2" w:rsidRPr="00137D56" w:rsidRDefault="003B172E" w:rsidP="00007CB1">
            <w:pPr>
              <w:jc w:val="center"/>
              <w:rPr>
                <w:rFonts w:eastAsia="ＭＳ ゴシック"/>
                <w:b/>
                <w:bCs/>
                <w:color w:val="FF0000"/>
                <w:w w:val="80"/>
              </w:rPr>
            </w:pPr>
            <w:r w:rsidRPr="00137D56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撮影シーン</w:t>
            </w:r>
          </w:p>
        </w:tc>
        <w:tc>
          <w:tcPr>
            <w:tcW w:w="114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66C4091F" w14:textId="77777777" w:rsidR="008229C2" w:rsidRPr="00137D56" w:rsidRDefault="003B172E" w:rsidP="001F16D6">
            <w:pPr>
              <w:rPr>
                <w:rFonts w:eastAsia="ＭＳ ゴシック"/>
                <w:b/>
                <w:bCs/>
                <w:color w:val="FF0000"/>
                <w:w w:val="200"/>
              </w:rPr>
            </w:pPr>
            <w:r w:rsidRPr="00137D56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撮影有無</w:t>
            </w:r>
          </w:p>
        </w:tc>
        <w:tc>
          <w:tcPr>
            <w:tcW w:w="48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99ECCA5" w14:textId="77777777" w:rsidR="008229C2" w:rsidRPr="00401B4A" w:rsidRDefault="003B172E" w:rsidP="00007CB1">
            <w:pPr>
              <w:jc w:val="center"/>
              <w:rPr>
                <w:rFonts w:asciiTheme="majorHAnsi" w:eastAsia="ＭＳ ゴシック" w:hAnsiTheme="majorHAnsi" w:cstheme="majorHAnsi"/>
                <w:b/>
                <w:bCs/>
                <w:color w:val="FF0000"/>
                <w:w w:val="200"/>
              </w:rPr>
            </w:pPr>
            <w:r w:rsidRPr="00401B4A">
              <w:rPr>
                <w:rFonts w:asciiTheme="majorHAnsi" w:eastAsia="HG丸ｺﾞｼｯｸM-PRO" w:hAnsiTheme="majorHAnsi" w:cstheme="majorHAnsi"/>
                <w:color w:val="FF0000"/>
                <w:sz w:val="22"/>
              </w:rPr>
              <w:t>内容</w:t>
            </w:r>
          </w:p>
        </w:tc>
      </w:tr>
      <w:tr w:rsidR="004878CE" w:rsidRPr="004878CE" w14:paraId="506503D7" w14:textId="77777777" w:rsidTr="00252DAF">
        <w:trPr>
          <w:trHeight w:val="1088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BEA108" w14:textId="77777777" w:rsidR="00F8353A" w:rsidRPr="00137D56" w:rsidRDefault="00F8353A" w:rsidP="009D782A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503BA7" w14:textId="2F4D75B4" w:rsidR="009D782A" w:rsidRPr="00137D56" w:rsidRDefault="009D782A" w:rsidP="003B172E">
            <w:pPr>
              <w:rPr>
                <w:rFonts w:ascii="ＭＳ Ｐゴシック" w:eastAsia="ＭＳ Ｐゴシック" w:hAnsi="ＭＳ Ｐゴシック"/>
                <w:bCs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5D8B2A" w14:textId="77777777" w:rsidR="009E31E7" w:rsidRPr="004878CE" w:rsidRDefault="009E31E7" w:rsidP="003B172E">
            <w:pPr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044F5A" w14:textId="77777777" w:rsidR="003B172E" w:rsidRPr="00401B4A" w:rsidRDefault="003B172E" w:rsidP="00536758">
            <w:pPr>
              <w:rPr>
                <w:rFonts w:asciiTheme="majorHAnsi" w:eastAsia="ＭＳ Ｐゴシック" w:hAnsiTheme="majorHAnsi" w:cstheme="majorHAnsi"/>
                <w:sz w:val="22"/>
              </w:rPr>
            </w:pPr>
          </w:p>
        </w:tc>
      </w:tr>
      <w:tr w:rsidR="004878CE" w:rsidRPr="004878CE" w14:paraId="295C8BB5" w14:textId="77777777" w:rsidTr="00252DAF">
        <w:trPr>
          <w:trHeight w:val="385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82BEC1" w14:textId="7D176F60" w:rsidR="002D5141" w:rsidRPr="00137D56" w:rsidRDefault="002D5141" w:rsidP="00927D3C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AE22F2" w14:textId="77777777" w:rsidR="002D5141" w:rsidRPr="00137D56" w:rsidRDefault="002D5141" w:rsidP="00007CB1">
            <w:pPr>
              <w:rPr>
                <w:rFonts w:ascii="ＭＳ ゴシック" w:eastAsia="ＭＳ ゴシック" w:hAnsi="ＭＳ ゴシック"/>
                <w:b/>
                <w:bCs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7FA070" w14:textId="77777777" w:rsidR="00742F24" w:rsidRPr="004878CE" w:rsidRDefault="00742F24" w:rsidP="00B257CA">
            <w:pPr>
              <w:rPr>
                <w:rFonts w:ascii="ＭＳ ゴシック" w:eastAsia="ＭＳ ゴシック" w:hAnsi="ＭＳ ゴシック"/>
                <w:b/>
                <w:sz w:val="20"/>
                <w:szCs w:val="20"/>
              </w:rPr>
            </w:pPr>
          </w:p>
        </w:tc>
        <w:tc>
          <w:tcPr>
            <w:tcW w:w="4808" w:type="dxa"/>
            <w:tcBorders>
              <w:bottom w:val="single" w:sz="4" w:space="0" w:color="auto"/>
              <w:right w:val="single" w:sz="18" w:space="0" w:color="auto"/>
            </w:tcBorders>
          </w:tcPr>
          <w:p w14:paraId="652A7878" w14:textId="49A94060" w:rsidR="004E1C43" w:rsidRPr="004E1C43" w:rsidRDefault="004E1C43" w:rsidP="004E1C43">
            <w:pPr>
              <w:jc w:val="center"/>
              <w:rPr>
                <w:rFonts w:asciiTheme="majorHAnsi" w:eastAsia="HG正楷書体-PRO" w:hAnsiTheme="majorHAnsi" w:cstheme="majorHAnsi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878CE" w:rsidRPr="004878CE" w14:paraId="026E1B73" w14:textId="77777777" w:rsidTr="00252DAF">
        <w:trPr>
          <w:trHeight w:val="416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D7343" w14:textId="77777777" w:rsidR="00F8353A" w:rsidRPr="00137D56" w:rsidRDefault="00F8353A" w:rsidP="00B4014C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DB8C17" w14:textId="77777777" w:rsidR="00827B0F" w:rsidRPr="00137D56" w:rsidRDefault="00827B0F" w:rsidP="00481FBB">
            <w:pPr>
              <w:rPr>
                <w:rFonts w:ascii="ＭＳ ゴシック" w:eastAsia="ＭＳ ゴシック" w:hAnsi="ＭＳ ゴシック"/>
                <w:b/>
                <w:bCs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54FD33" w14:textId="77777777" w:rsidR="004F52C4" w:rsidRPr="004878CE" w:rsidRDefault="004F52C4" w:rsidP="00420185">
            <w:pPr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2E89ED" w14:textId="12B61C72" w:rsidR="002B7473" w:rsidRPr="00401B4A" w:rsidRDefault="002B7473" w:rsidP="008A6E6B">
            <w:pPr>
              <w:rPr>
                <w:rFonts w:asciiTheme="majorHAnsi" w:eastAsia="ＭＳ ゴシック" w:hAnsiTheme="majorHAnsi" w:cstheme="majorHAnsi"/>
                <w:bCs/>
                <w:sz w:val="22"/>
              </w:rPr>
            </w:pPr>
          </w:p>
        </w:tc>
      </w:tr>
      <w:tr w:rsidR="004878CE" w:rsidRPr="004878CE" w14:paraId="07591024" w14:textId="77777777" w:rsidTr="00252DAF">
        <w:trPr>
          <w:trHeight w:val="416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8A0E56" w14:textId="77777777" w:rsidR="00482A28" w:rsidRPr="00137D56" w:rsidRDefault="00482A28" w:rsidP="00481FBB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D93383" w14:textId="77777777" w:rsidR="00D614DA" w:rsidRPr="00137D56" w:rsidRDefault="00D614DA" w:rsidP="00482A28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99DA7F" w14:textId="77777777" w:rsidR="009E31E7" w:rsidRPr="004878CE" w:rsidRDefault="009E31E7" w:rsidP="00420185">
            <w:pPr>
              <w:rPr>
                <w:rFonts w:ascii="ＭＳ ゴシック" w:eastAsia="ＭＳ ゴシック" w:hAnsi="ＭＳ ゴシック"/>
                <w:b/>
                <w:bCs/>
                <w:dstrike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B3AF4F" w14:textId="18AC7919" w:rsidR="00224D43" w:rsidRPr="00401B4A" w:rsidRDefault="00224D43" w:rsidP="00482A28">
            <w:pPr>
              <w:rPr>
                <w:rFonts w:asciiTheme="majorHAnsi" w:eastAsia="ＭＳ ゴシック" w:hAnsiTheme="majorHAnsi" w:cstheme="majorHAnsi"/>
                <w:sz w:val="22"/>
              </w:rPr>
            </w:pPr>
          </w:p>
        </w:tc>
      </w:tr>
      <w:tr w:rsidR="004878CE" w:rsidRPr="004878CE" w14:paraId="34355DE3" w14:textId="77777777" w:rsidTr="0044378A">
        <w:trPr>
          <w:trHeight w:val="416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ECCEF85" w14:textId="77777777" w:rsidR="00A02DBD" w:rsidRPr="00137D56" w:rsidRDefault="00BA4929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5</w:t>
            </w:r>
            <w:r w:rsidR="00482A28"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‘</w:t>
            </w: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50</w:t>
            </w:r>
            <w:r w:rsidR="00482A28"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“</w:t>
            </w:r>
          </w:p>
          <w:p w14:paraId="170DB53C" w14:textId="77777777" w:rsidR="00C42EA0" w:rsidRPr="00137D56" w:rsidRDefault="00C42EA0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■秋</w:t>
            </w:r>
          </w:p>
          <w:p w14:paraId="03EE7247" w14:textId="77777777" w:rsidR="00C42EA0" w:rsidRPr="00137D56" w:rsidRDefault="00C42EA0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美しい自然と独自の伝統・技術が、さらなる産業の進化へ・・・</w:t>
            </w:r>
          </w:p>
          <w:p w14:paraId="6DA2B919" w14:textId="77777777" w:rsidR="00C42EA0" w:rsidRPr="00137D56" w:rsidRDefault="00C42EA0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16A3F3D6" w14:textId="77777777" w:rsidR="0080088E" w:rsidRPr="00137D56" w:rsidRDefault="0080088E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2ACE270B" w14:textId="77777777" w:rsidR="0080088E" w:rsidRPr="00137D56" w:rsidRDefault="0080088E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41BCA3B8" w14:textId="77777777" w:rsidR="0080088E" w:rsidRPr="00137D56" w:rsidRDefault="0080088E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7CE191B2" w14:textId="77777777" w:rsidR="0080088E" w:rsidRPr="00137D56" w:rsidRDefault="0080088E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749F6148" w14:textId="77777777" w:rsidR="005B67F7" w:rsidRPr="00137D56" w:rsidRDefault="005B67F7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2163FEAB" w14:textId="77777777" w:rsidR="0080088E" w:rsidRPr="00137D56" w:rsidRDefault="0080088E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6’</w:t>
            </w:r>
            <w:r w:rsidR="00BA4929"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05</w:t>
            </w:r>
            <w:r w:rsidRPr="00137D56">
              <w:rPr>
                <w:rFonts w:ascii="ＭＳ ゴシック" w:eastAsia="ＭＳ ゴシック" w:hAnsi="ＭＳ ゴシック" w:hint="eastAsia"/>
                <w:bCs/>
                <w:color w:val="FF0000"/>
                <w:sz w:val="22"/>
              </w:rPr>
              <w:t>“</w:t>
            </w:r>
          </w:p>
          <w:p w14:paraId="142DB52C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388C24AA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736752C4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5DDF0E34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5130DB66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5A5DB138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57649107" w14:textId="77777777" w:rsidR="002B6791" w:rsidRPr="00137D56" w:rsidRDefault="002B6791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  <w:p w14:paraId="5C57FBEB" w14:textId="3CED6368" w:rsidR="00356BCA" w:rsidRPr="00137D56" w:rsidRDefault="00356BCA" w:rsidP="00C42EA0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684322" w14:textId="77777777" w:rsidR="0086667B" w:rsidRPr="00137D56" w:rsidRDefault="0086667B" w:rsidP="0086667B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58E4443E" w14:textId="77777777" w:rsidR="00D31F61" w:rsidRPr="00137D56" w:rsidRDefault="00D31F61" w:rsidP="00D31F61">
            <w:pPr>
              <w:rPr>
                <w:rFonts w:ascii="ＭＳ Ｐゴシック" w:eastAsia="ＭＳ Ｐゴシック" w:hAnsi="ＭＳ Ｐゴシック"/>
                <w:bCs/>
                <w:color w:val="FF0000"/>
                <w:sz w:val="22"/>
              </w:rPr>
            </w:pPr>
            <w:r w:rsidRPr="00137D56">
              <w:rPr>
                <w:rFonts w:ascii="ＭＳ Ｐゴシック" w:eastAsia="ＭＳ Ｐゴシック" w:hAnsi="ＭＳ Ｐゴシック" w:hint="eastAsia"/>
                <w:bCs/>
                <w:color w:val="FF0000"/>
                <w:sz w:val="22"/>
              </w:rPr>
              <w:t>【四日市の自然】</w:t>
            </w:r>
          </w:p>
          <w:p w14:paraId="481AF702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〇もみじ谷（紅葉）</w:t>
            </w:r>
          </w:p>
          <w:p w14:paraId="4D82E490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3187442D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・百人一首</w:t>
            </w:r>
          </w:p>
          <w:p w14:paraId="2D4F4059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5464738B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2CB173D7" w14:textId="77777777" w:rsidR="00D31F61" w:rsidRPr="00137D56" w:rsidRDefault="0080088E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●</w:t>
            </w:r>
            <w:r w:rsidR="00D31F61"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宮妻峡　水の流れ、山、</w:t>
            </w:r>
          </w:p>
          <w:p w14:paraId="2EB5B880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 xml:space="preserve">　　　　　（ドローン有）</w:t>
            </w:r>
          </w:p>
          <w:p w14:paraId="0C73E596" w14:textId="77777777" w:rsidR="0080088E" w:rsidRPr="00137D56" w:rsidRDefault="0080088E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553B7239" w14:textId="77777777" w:rsidR="005B67F7" w:rsidRPr="00137D56" w:rsidRDefault="005B67F7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6499E087" w14:textId="77777777" w:rsidR="007314B3" w:rsidRPr="00137D56" w:rsidRDefault="007314B3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7E47837D" w14:textId="77777777" w:rsidR="007314B3" w:rsidRPr="00137D56" w:rsidRDefault="007314B3" w:rsidP="007314B3">
            <w:pPr>
              <w:rPr>
                <w:rFonts w:ascii="ＭＳ Ｐゴシック" w:eastAsia="ＭＳ Ｐゴシック" w:hAnsi="ＭＳ Ｐゴシック"/>
                <w:bCs/>
                <w:color w:val="FF0000"/>
                <w:sz w:val="22"/>
              </w:rPr>
            </w:pPr>
            <w:r w:rsidRPr="00137D56">
              <w:rPr>
                <w:rFonts w:ascii="ＭＳ Ｐゴシック" w:eastAsia="ＭＳ Ｐゴシック" w:hAnsi="ＭＳ Ｐゴシック" w:hint="eastAsia"/>
                <w:bCs/>
                <w:color w:val="FF0000"/>
                <w:sz w:val="22"/>
              </w:rPr>
              <w:t>【伊勢茶】</w:t>
            </w:r>
          </w:p>
          <w:p w14:paraId="188C5A8F" w14:textId="77777777" w:rsidR="00D31F61" w:rsidRPr="00137D56" w:rsidRDefault="00D31F6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・水沢町の茶畑（ドローン）</w:t>
            </w:r>
          </w:p>
          <w:p w14:paraId="5B7AD512" w14:textId="77777777" w:rsidR="00D31F61" w:rsidRPr="00137D56" w:rsidRDefault="007314B3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・茶畑</w:t>
            </w:r>
          </w:p>
          <w:p w14:paraId="124D0B6D" w14:textId="77777777" w:rsidR="007314B3" w:rsidRPr="00137D56" w:rsidRDefault="007314B3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・茶工場</w:t>
            </w:r>
          </w:p>
          <w:p w14:paraId="30BC200D" w14:textId="77777777" w:rsidR="007314B3" w:rsidRPr="00137D56" w:rsidRDefault="00BB593B" w:rsidP="00D31F61">
            <w:pPr>
              <w:rPr>
                <w:rFonts w:ascii="ＭＳ Ｐゴシック" w:eastAsia="ＭＳ Ｐゴシック" w:hAnsi="ＭＳ Ｐゴシック"/>
                <w:bCs/>
                <w:color w:val="FF0000"/>
                <w:sz w:val="22"/>
              </w:rPr>
            </w:pPr>
            <w:r w:rsidRPr="00137D56">
              <w:rPr>
                <w:rFonts w:ascii="ＭＳ Ｐゴシック" w:eastAsia="ＭＳ Ｐゴシック" w:hAnsi="ＭＳ Ｐゴシック" w:hint="eastAsia"/>
                <w:bCs/>
                <w:color w:val="FF0000"/>
                <w:sz w:val="22"/>
              </w:rPr>
              <w:t>【萬古焼】</w:t>
            </w:r>
          </w:p>
          <w:p w14:paraId="3C266931" w14:textId="77777777" w:rsidR="007314B3" w:rsidRPr="00137D56" w:rsidRDefault="007314B3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〇かぶせ茶を急須から注ぐ</w:t>
            </w:r>
          </w:p>
          <w:p w14:paraId="289E47CE" w14:textId="77777777" w:rsidR="007314B3" w:rsidRPr="00137D56" w:rsidRDefault="007314B3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  <w:r w:rsidRPr="00137D56">
              <w:rPr>
                <w:rFonts w:ascii="ＭＳ ゴシック" w:eastAsia="ＭＳ ゴシック" w:hAnsi="ＭＳ ゴシック" w:hint="eastAsia"/>
                <w:color w:val="FF0000"/>
                <w:sz w:val="22"/>
              </w:rPr>
              <w:t>〇茶器と湯飲み</w:t>
            </w:r>
          </w:p>
          <w:p w14:paraId="5B357CDB" w14:textId="77777777" w:rsidR="002B6791" w:rsidRPr="00137D56" w:rsidRDefault="002B6791" w:rsidP="00D31F6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  <w:p w14:paraId="455FA308" w14:textId="77777777" w:rsidR="00D31F61" w:rsidRPr="00137D56" w:rsidRDefault="00D31F61" w:rsidP="0044378A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FE4B18" w14:textId="77777777" w:rsidR="009C41A3" w:rsidRPr="004878CE" w:rsidRDefault="009C41A3" w:rsidP="009C41A3">
            <w:pPr>
              <w:ind w:left="326" w:hangingChars="200" w:hanging="326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</w:p>
          <w:p w14:paraId="36937B63" w14:textId="77777777" w:rsidR="00D31F61" w:rsidRPr="004878CE" w:rsidRDefault="00D31F61" w:rsidP="009C41A3">
            <w:pPr>
              <w:ind w:left="326" w:hangingChars="200" w:hanging="326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</w:p>
          <w:p w14:paraId="52F14A20" w14:textId="77777777" w:rsidR="00D34646" w:rsidRPr="004878CE" w:rsidRDefault="00D34646" w:rsidP="009C41A3">
            <w:pPr>
              <w:ind w:left="326" w:hangingChars="200" w:hanging="326"/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DB585AB" w14:textId="77777777" w:rsidR="005B67F7" w:rsidRPr="00401B4A" w:rsidRDefault="005B67F7" w:rsidP="00C42EA0">
            <w:pPr>
              <w:ind w:left="405" w:hangingChars="200" w:hanging="405"/>
              <w:rPr>
                <w:rFonts w:asciiTheme="majorHAnsi" w:eastAsia="ＭＳ ゴシック" w:hAnsiTheme="majorHAnsi" w:cstheme="majorHAnsi"/>
                <w:sz w:val="22"/>
              </w:rPr>
            </w:pPr>
          </w:p>
          <w:p w14:paraId="07D5B503" w14:textId="77777777" w:rsidR="00267F87" w:rsidRPr="00401B4A" w:rsidRDefault="00BA4929" w:rsidP="00252DAF">
            <w:pPr>
              <w:shd w:val="clear" w:color="auto" w:fill="D9D9D9" w:themeFill="background1" w:themeFillShade="D9"/>
              <w:ind w:left="405" w:hangingChars="200" w:hanging="405"/>
              <w:rPr>
                <w:rFonts w:asciiTheme="majorHAnsi" w:eastAsia="ＭＳ ゴシック" w:hAnsiTheme="majorHAnsi" w:cstheme="majorHAnsi"/>
                <w:color w:val="FF0000"/>
                <w:sz w:val="22"/>
              </w:rPr>
            </w:pPr>
            <w:r w:rsidRPr="00401B4A">
              <w:rPr>
                <w:rFonts w:asciiTheme="majorHAnsi" w:eastAsia="ＭＳ ゴシック" w:hAnsiTheme="majorHAnsi" w:cstheme="majorHAnsi"/>
                <w:color w:val="FF0000"/>
                <w:sz w:val="22"/>
              </w:rPr>
              <w:t xml:space="preserve">　</w:t>
            </w:r>
            <w:r w:rsidRPr="00401B4A">
              <w:rPr>
                <w:rFonts w:asciiTheme="majorHAnsi" w:eastAsia="ＭＳ ゴシック" w:hAnsiTheme="majorHAnsi" w:cstheme="majorHAnsi"/>
                <w:color w:val="FF0000"/>
                <w:sz w:val="22"/>
                <w:shd w:val="clear" w:color="auto" w:fill="D9D9D9" w:themeFill="background1" w:themeFillShade="D9"/>
              </w:rPr>
              <w:t>（</w:t>
            </w:r>
            <w:r w:rsidRPr="00401B4A">
              <w:rPr>
                <w:rFonts w:asciiTheme="majorHAnsi" w:eastAsia="ＭＳ ゴシック" w:hAnsiTheme="majorHAnsi" w:cstheme="majorHAnsi"/>
                <w:color w:val="FF0000"/>
                <w:sz w:val="22"/>
                <w:shd w:val="clear" w:color="auto" w:fill="D9D9D9" w:themeFill="background1" w:themeFillShade="D9"/>
              </w:rPr>
              <w:t>↓2</w:t>
            </w:r>
            <w:r w:rsidRPr="00401B4A">
              <w:rPr>
                <w:rFonts w:asciiTheme="majorHAnsi" w:eastAsia="ＭＳ ゴシック" w:hAnsiTheme="majorHAnsi" w:cstheme="majorHAnsi"/>
                <w:color w:val="FF0000"/>
                <w:sz w:val="22"/>
                <w:shd w:val="clear" w:color="auto" w:fill="D9D9D9" w:themeFill="background1" w:themeFillShade="D9"/>
              </w:rPr>
              <w:t>行はテロップのみ）</w:t>
            </w:r>
          </w:p>
          <w:p w14:paraId="604C8465" w14:textId="33D27D78" w:rsidR="00550DC2" w:rsidRPr="006D2131" w:rsidRDefault="005C0D70" w:rsidP="006D2131">
            <w:pPr>
              <w:shd w:val="clear" w:color="auto" w:fill="BFBFBF" w:themeFill="background1" w:themeFillShade="BF"/>
              <w:rPr>
                <w:rFonts w:asciiTheme="majorHAnsi" w:eastAsia="ＭＳ ゴシック" w:hAnsiTheme="majorHAnsi" w:cstheme="majorHAnsi"/>
                <w:sz w:val="22"/>
              </w:rPr>
            </w:pPr>
            <w:r w:rsidRPr="006D2131">
              <w:rPr>
                <w:rFonts w:asciiTheme="majorHAnsi" w:eastAsia="ＭＳ ゴシック" w:hAnsiTheme="majorHAnsi" w:cstheme="majorHAnsi" w:hint="eastAsia"/>
                <w:sz w:val="22"/>
              </w:rPr>
              <w:t>「</w:t>
            </w:r>
            <w:r w:rsidRPr="006D2131">
              <w:rPr>
                <w:rFonts w:ascii="ＭＳ ゴシック" w:eastAsia="ＭＳ ゴシック" w:hAnsi="ＭＳ ゴシック" w:hint="eastAsia"/>
                <w:sz w:val="22"/>
              </w:rPr>
              <w:t>おくやまにもみぢふみわけ　なくしかの</w:t>
            </w:r>
            <w:r w:rsidRPr="006D2131">
              <w:rPr>
                <w:rFonts w:ascii="ＭＳ ゴシック" w:eastAsia="ＭＳ ゴシック" w:hAnsi="ＭＳ ゴシック" w:hint="eastAsia"/>
                <w:kern w:val="0"/>
                <w:sz w:val="22"/>
              </w:rPr>
              <w:t>こゑきくときぞ　あきはかなしき」</w:t>
            </w:r>
          </w:p>
          <w:p w14:paraId="312743FC" w14:textId="698D0221" w:rsidR="006159BE" w:rsidRPr="00401B4A" w:rsidRDefault="006D2131" w:rsidP="006159BE">
            <w:pPr>
              <w:rPr>
                <w:rFonts w:asciiTheme="majorHAnsi" w:eastAsia="ＭＳ ゴシック" w:hAnsiTheme="majorHAnsi" w:cstheme="majorHAnsi"/>
                <w:sz w:val="22"/>
              </w:rPr>
            </w:pPr>
            <w:r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>“</w:t>
            </w:r>
            <w:r w:rsidR="00550DC2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When I 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hear </w:t>
            </w:r>
            <w:ins w:id="1" w:author="Jane Brown" w:date="2020-02-12T03:26:00Z">
              <w:r w:rsidR="00125FDA">
                <w:rPr>
                  <w:rFonts w:asciiTheme="majorHAnsi" w:eastAsia="ＭＳ ゴシック" w:hAnsiTheme="majorHAnsi" w:cstheme="majorHAnsi"/>
                  <w:sz w:val="22"/>
                  <w:highlight w:val="yellow"/>
                </w:rPr>
                <w:t xml:space="preserve">the </w:t>
              </w:r>
            </w:ins>
            <w:del w:id="2" w:author="Jane Brown" w:date="2020-02-12T03:30:00Z">
              <w:r w:rsidR="006159BE" w:rsidDel="00125FDA">
                <w:rPr>
                  <w:rFonts w:asciiTheme="majorHAnsi" w:eastAsia="ＭＳ ゴシック" w:hAnsiTheme="majorHAnsi" w:cstheme="majorHAnsi" w:hint="eastAsia"/>
                  <w:sz w:val="22"/>
                  <w:highlight w:val="yellow"/>
                </w:rPr>
                <w:delText xml:space="preserve">cry </w:delText>
              </w:r>
            </w:del>
            <w:ins w:id="3" w:author="Jane Brown" w:date="2020-02-12T03:30:00Z">
              <w:r w:rsidR="00125FDA">
                <w:rPr>
                  <w:rFonts w:asciiTheme="majorHAnsi" w:eastAsia="ＭＳ ゴシック" w:hAnsiTheme="majorHAnsi" w:cstheme="majorHAnsi"/>
                  <w:sz w:val="22"/>
                  <w:highlight w:val="yellow"/>
                </w:rPr>
                <w:t>sound</w:t>
              </w:r>
              <w:r w:rsidR="00125FDA">
                <w:rPr>
                  <w:rFonts w:asciiTheme="majorHAnsi" w:eastAsia="ＭＳ ゴシック" w:hAnsiTheme="majorHAnsi" w:cstheme="majorHAnsi" w:hint="eastAsia"/>
                  <w:sz w:val="22"/>
                  <w:highlight w:val="yellow"/>
                </w:rPr>
                <w:t xml:space="preserve"> </w:t>
              </w:r>
            </w:ins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of deer </w:t>
            </w:r>
            <w:commentRangeStart w:id="4"/>
            <w:ins w:id="5" w:author="NTC2" w:date="2020-02-18T15:39:00Z">
              <w:r w:rsidR="0044378A">
                <w:rPr>
                  <w:rFonts w:asciiTheme="majorHAnsi" w:eastAsia="ＭＳ ゴシック" w:hAnsiTheme="majorHAnsi" w:cstheme="majorHAnsi" w:hint="eastAsia"/>
                  <w:sz w:val="22"/>
                  <w:highlight w:val="yellow"/>
                </w:rPr>
                <w:t>c</w:t>
              </w:r>
              <w:r w:rsidR="0044378A">
                <w:rPr>
                  <w:rFonts w:asciiTheme="majorHAnsi" w:eastAsia="ＭＳ ゴシック" w:hAnsiTheme="majorHAnsi" w:cstheme="majorHAnsi"/>
                  <w:sz w:val="22"/>
                  <w:highlight w:val="yellow"/>
                </w:rPr>
                <w:t>ry</w:t>
              </w:r>
            </w:ins>
            <w:commentRangeEnd w:id="4"/>
            <w:ins w:id="6" w:author="NTC2" w:date="2020-02-18T15:51:00Z">
              <w:r w:rsidR="00C328EB">
                <w:rPr>
                  <w:rStyle w:val="ad"/>
                </w:rPr>
                <w:commentReference w:id="4"/>
              </w:r>
            </w:ins>
            <w:ins w:id="8" w:author="NTC2" w:date="2020-02-18T15:40:00Z">
              <w:r w:rsidR="0044378A">
                <w:rPr>
                  <w:rFonts w:asciiTheme="majorHAnsi" w:eastAsia="ＭＳ ゴシック" w:hAnsiTheme="majorHAnsi" w:cstheme="majorHAnsi"/>
                  <w:sz w:val="22"/>
                  <w:highlight w:val="yellow"/>
                </w:rPr>
                <w:t xml:space="preserve">ing </w:t>
              </w:r>
            </w:ins>
            <w:r w:rsidR="00125FDA"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>treading</w:t>
            </w:r>
            <w:r w:rsidR="00125FDA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 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>on</w:t>
            </w:r>
            <w:r w:rsidR="00550DC2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 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fallen leaves </w:t>
            </w:r>
            <w:r w:rsidR="00550DC2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deep in </w:t>
            </w:r>
            <w:r w:rsidR="00125FDA"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>the</w:t>
            </w:r>
            <w:r w:rsidR="00550DC2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 mountain</w:t>
            </w:r>
            <w:r w:rsidR="00125FDA"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>s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>,</w:t>
            </w:r>
            <w:r w:rsidR="00125FDA"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 xml:space="preserve"> 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autumn </w:t>
            </w:r>
            <w:r w:rsidR="00125FDA">
              <w:rPr>
                <w:rFonts w:asciiTheme="majorHAnsi" w:eastAsia="ＭＳ ゴシック" w:hAnsiTheme="majorHAnsi" w:cstheme="majorHAnsi"/>
                <w:sz w:val="22"/>
                <w:highlight w:val="yellow"/>
              </w:rPr>
              <w:t>feels like</w:t>
            </w:r>
            <w:r w:rsidR="00125FDA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 xml:space="preserve"> </w:t>
            </w:r>
            <w:r w:rsidR="006159BE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>a sad season</w:t>
            </w:r>
            <w:r w:rsidR="005C0D70">
              <w:rPr>
                <w:rFonts w:asciiTheme="majorHAnsi" w:eastAsia="ＭＳ ゴシック" w:hAnsiTheme="majorHAnsi" w:cstheme="majorHAnsi" w:hint="eastAsia"/>
                <w:sz w:val="22"/>
                <w:highlight w:val="yellow"/>
              </w:rPr>
              <w:t>.</w:t>
            </w:r>
            <w:r>
              <w:rPr>
                <w:rFonts w:asciiTheme="majorHAnsi" w:eastAsia="ＭＳ ゴシック" w:hAnsiTheme="majorHAnsi" w:cstheme="majorHAnsi"/>
                <w:sz w:val="22"/>
              </w:rPr>
              <w:t>”</w:t>
            </w:r>
          </w:p>
          <w:p w14:paraId="0E5496FF" w14:textId="77777777" w:rsidR="00D31F61" w:rsidRPr="00401B4A" w:rsidRDefault="00D31F61" w:rsidP="004D18B6">
            <w:pPr>
              <w:rPr>
                <w:rFonts w:asciiTheme="majorHAnsi" w:eastAsia="ＭＳ ゴシック" w:hAnsiTheme="majorHAnsi" w:cstheme="majorHAnsi"/>
                <w:sz w:val="22"/>
              </w:rPr>
            </w:pPr>
          </w:p>
          <w:p w14:paraId="345A75F1" w14:textId="634EB88F" w:rsidR="00AF4D53" w:rsidRDefault="00550DC2" w:rsidP="00550DC2">
            <w:pPr>
              <w:rPr>
                <w:rFonts w:asciiTheme="majorHAnsi" w:eastAsia="ＭＳ ゴシック" w:hAnsiTheme="majorHAnsi" w:cstheme="majorHAnsi"/>
                <w:sz w:val="22"/>
              </w:rPr>
            </w:pPr>
            <w:proofErr w:type="spellStart"/>
            <w:r>
              <w:rPr>
                <w:rFonts w:asciiTheme="majorHAnsi" w:eastAsia="ＭＳ ゴシック" w:hAnsiTheme="majorHAnsi" w:cstheme="majorHAnsi" w:hint="eastAsia"/>
                <w:sz w:val="22"/>
              </w:rPr>
              <w:t>Momijidani</w:t>
            </w:r>
            <w:proofErr w:type="spellEnd"/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, meaning </w:t>
            </w:r>
            <w:r w:rsidR="00031F97">
              <w:rPr>
                <w:rFonts w:asciiTheme="majorHAnsi" w:eastAsia="ＭＳ ゴシック" w:hAnsiTheme="majorHAnsi" w:cstheme="majorHAnsi"/>
                <w:sz w:val="22"/>
              </w:rPr>
              <w:t>maple</w:t>
            </w:r>
            <w:r w:rsidR="00031F97">
              <w:rPr>
                <w:rFonts w:asciiTheme="majorHAnsi" w:eastAsia="ＭＳ ゴシック" w:hAnsiTheme="majorHAnsi" w:cstheme="majorHAnsi" w:hint="eastAsia"/>
                <w:sz w:val="2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>lea</w:t>
            </w:r>
            <w:r w:rsidR="00031F97">
              <w:rPr>
                <w:rFonts w:asciiTheme="majorHAnsi" w:eastAsia="ＭＳ ゴシック" w:hAnsiTheme="majorHAnsi" w:cstheme="majorHAnsi"/>
                <w:sz w:val="22"/>
              </w:rPr>
              <w:t>f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valley, is said to </w:t>
            </w:r>
            <w:r w:rsidR="00410222">
              <w:rPr>
                <w:rFonts w:asciiTheme="majorHAnsi" w:eastAsia="ＭＳ ゴシック" w:hAnsiTheme="majorHAnsi" w:cstheme="majorHAnsi"/>
                <w:sz w:val="22"/>
              </w:rPr>
              <w:t xml:space="preserve">have been </w:t>
            </w:r>
            <w:del w:id="9" w:author="NTC2" w:date="2020-02-18T16:00:00Z">
              <w:r w:rsidR="00C81470" w:rsidDel="00C81470">
                <w:rPr>
                  <w:rFonts w:asciiTheme="majorHAnsi" w:eastAsia="ＭＳ ゴシック" w:hAnsiTheme="majorHAnsi" w:cstheme="majorHAnsi"/>
                  <w:sz w:val="22"/>
                </w:rPr>
                <w:delText xml:space="preserve">first </w:delText>
              </w:r>
            </w:del>
            <w:r w:rsidR="00410222">
              <w:rPr>
                <w:rFonts w:asciiTheme="majorHAnsi" w:eastAsia="ＭＳ ゴシック" w:hAnsiTheme="majorHAnsi" w:cstheme="majorHAnsi"/>
                <w:sz w:val="22"/>
              </w:rPr>
              <w:t>mentioned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in a poem </w:t>
            </w:r>
            <w:r w:rsidR="00C605A4">
              <w:rPr>
                <w:rFonts w:asciiTheme="majorHAnsi" w:eastAsia="ＭＳ ゴシック" w:hAnsiTheme="majorHAnsi" w:cstheme="majorHAnsi"/>
                <w:sz w:val="22"/>
              </w:rPr>
              <w:t>from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ancient Japan. </w:t>
            </w:r>
          </w:p>
          <w:p w14:paraId="7F729017" w14:textId="33D5F8B0" w:rsidR="00550DC2" w:rsidRDefault="006159BE" w:rsidP="00550DC2">
            <w:pPr>
              <w:rPr>
                <w:rFonts w:asciiTheme="majorHAnsi" w:eastAsia="ＭＳ ゴシック" w:hAnsiTheme="majorHAnsi" w:cstheme="majorHAnsi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sz w:val="22"/>
              </w:rPr>
              <w:t>Yokkaichi</w:t>
            </w:r>
            <w:r w:rsidR="00031F97">
              <w:rPr>
                <w:rFonts w:asciiTheme="majorHAnsi" w:eastAsia="ＭＳ ゴシック" w:hAnsiTheme="majorHAnsi" w:cstheme="majorHAnsi"/>
                <w:sz w:val="22"/>
              </w:rPr>
              <w:t xml:space="preserve">’s </w:t>
            </w:r>
            <w:r w:rsidR="00AF4D53" w:rsidRPr="00AF4D53">
              <w:rPr>
                <w:rFonts w:asciiTheme="majorHAnsi" w:eastAsia="ＭＳ ゴシック" w:hAnsiTheme="majorHAnsi" w:cstheme="majorHAnsi"/>
                <w:sz w:val="22"/>
              </w:rPr>
              <w:t>rich natural environment</w:t>
            </w:r>
            <w:r w:rsidR="00031F97">
              <w:rPr>
                <w:rFonts w:asciiTheme="majorHAnsi" w:eastAsia="ＭＳ ゴシック" w:hAnsiTheme="majorHAnsi" w:cstheme="majorHAnsi"/>
                <w:sz w:val="22"/>
              </w:rPr>
              <w:t xml:space="preserve"> includes both </w:t>
            </w:r>
            <w:proofErr w:type="spellStart"/>
            <w:r w:rsidR="00031F97">
              <w:rPr>
                <w:rFonts w:asciiTheme="majorHAnsi" w:eastAsia="ＭＳ ゴシック" w:hAnsiTheme="majorHAnsi" w:cstheme="majorHAnsi" w:hint="eastAsia"/>
                <w:sz w:val="22"/>
              </w:rPr>
              <w:t>Momijidani</w:t>
            </w:r>
            <w:proofErr w:type="spellEnd"/>
            <w:r w:rsidR="00031F97">
              <w:rPr>
                <w:rFonts w:asciiTheme="majorHAnsi" w:eastAsia="ＭＳ ゴシック" w:hAnsiTheme="majorHAnsi" w:cstheme="majorHAnsi" w:hint="eastAsia"/>
                <w:sz w:val="22"/>
              </w:rPr>
              <w:t xml:space="preserve"> </w:t>
            </w:r>
            <w:r w:rsidR="00B86563">
              <w:rPr>
                <w:rFonts w:asciiTheme="majorHAnsi" w:eastAsia="ＭＳ ゴシック" w:hAnsiTheme="majorHAnsi" w:cstheme="majorHAnsi"/>
                <w:sz w:val="22"/>
              </w:rPr>
              <w:t xml:space="preserve">Park </w:t>
            </w:r>
            <w:r w:rsidR="00031F97">
              <w:rPr>
                <w:rFonts w:asciiTheme="majorHAnsi" w:eastAsia="ＭＳ ゴシック" w:hAnsiTheme="majorHAnsi" w:cstheme="majorHAnsi" w:hint="eastAsia"/>
                <w:sz w:val="22"/>
              </w:rPr>
              <w:t xml:space="preserve">and </w:t>
            </w:r>
            <w:proofErr w:type="spellStart"/>
            <w:r w:rsidR="00031F97" w:rsidRPr="006159BE">
              <w:rPr>
                <w:rFonts w:asciiTheme="majorHAnsi" w:eastAsia="ＭＳ ゴシック" w:hAnsiTheme="majorHAnsi" w:cstheme="majorHAnsi"/>
                <w:sz w:val="22"/>
              </w:rPr>
              <w:t>Suzuka</w:t>
            </w:r>
            <w:proofErr w:type="spellEnd"/>
            <w:r w:rsidR="00031F97" w:rsidRPr="006159BE">
              <w:rPr>
                <w:rFonts w:asciiTheme="majorHAnsi" w:eastAsia="ＭＳ ゴシック" w:hAnsiTheme="majorHAnsi" w:cstheme="majorHAnsi"/>
                <w:sz w:val="22"/>
              </w:rPr>
              <w:t xml:space="preserve"> Quasi-National Park</w:t>
            </w:r>
            <w:r w:rsidR="00B86563">
              <w:rPr>
                <w:rFonts w:asciiTheme="majorHAnsi" w:eastAsia="ＭＳ ゴシック" w:hAnsiTheme="majorHAnsi" w:cstheme="majorHAnsi" w:hint="eastAsia"/>
                <w:sz w:val="22"/>
              </w:rPr>
              <w:t>.</w:t>
            </w:r>
          </w:p>
          <w:p w14:paraId="1E8577A6" w14:textId="77777777" w:rsidR="006A6D8F" w:rsidRDefault="006A6D8F" w:rsidP="005B67F7">
            <w:pPr>
              <w:rPr>
                <w:rFonts w:asciiTheme="majorHAnsi" w:eastAsia="ＭＳ ゴシック" w:hAnsiTheme="majorHAnsi" w:cstheme="majorHAnsi"/>
                <w:sz w:val="22"/>
              </w:rPr>
            </w:pPr>
          </w:p>
          <w:p w14:paraId="4E0ABDCF" w14:textId="49552CF0" w:rsidR="00AF4D53" w:rsidRDefault="006159BE" w:rsidP="005B67F7">
            <w:pPr>
              <w:rPr>
                <w:rFonts w:asciiTheme="majorHAnsi" w:eastAsia="ＭＳ ゴシック" w:hAnsiTheme="majorHAnsi" w:cstheme="majorHAnsi"/>
                <w:sz w:val="22"/>
              </w:rPr>
            </w:pPr>
            <w:proofErr w:type="spellStart"/>
            <w:r>
              <w:rPr>
                <w:rFonts w:asciiTheme="majorHAnsi" w:eastAsia="ＭＳ ゴシック" w:hAnsiTheme="majorHAnsi" w:cstheme="majorHAnsi" w:hint="eastAsia"/>
                <w:sz w:val="22"/>
              </w:rPr>
              <w:t>Suizawa</w:t>
            </w:r>
            <w:proofErr w:type="spellEnd"/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 xml:space="preserve"> Town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has a vast area of tea plantations. Here, </w:t>
            </w:r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 xml:space="preserve">tea </w:t>
            </w:r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>plants</w:t>
            </w:r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 xml:space="preserve"> are </w:t>
            </w:r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>grown</w:t>
            </w:r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 xml:space="preserve"> </w:t>
            </w:r>
            <w:r w:rsidR="00C328EB">
              <w:rPr>
                <w:rFonts w:asciiTheme="majorHAnsi" w:eastAsia="ＭＳ ゴシック" w:hAnsiTheme="majorHAnsi" w:cstheme="majorHAnsi" w:hint="eastAsia"/>
                <w:sz w:val="22"/>
              </w:rPr>
              <w:t xml:space="preserve">under </w:t>
            </w:r>
            <w:commentRangeStart w:id="10"/>
            <w:r w:rsidR="00C328EB">
              <w:rPr>
                <w:rFonts w:asciiTheme="majorHAnsi" w:eastAsia="ＭＳ ゴシック" w:hAnsiTheme="majorHAnsi" w:cstheme="majorHAnsi" w:hint="eastAsia"/>
                <w:sz w:val="22"/>
              </w:rPr>
              <w:t>black</w:t>
            </w:r>
            <w:commentRangeEnd w:id="10"/>
            <w:r w:rsidR="00C328EB">
              <w:rPr>
                <w:rStyle w:val="ad"/>
              </w:rPr>
              <w:commentReference w:id="10"/>
            </w:r>
            <w:r w:rsidR="00C328EB">
              <w:rPr>
                <w:rFonts w:asciiTheme="majorHAnsi" w:eastAsia="ＭＳ ゴシック" w:hAnsiTheme="majorHAnsi" w:cstheme="majorHAnsi" w:hint="eastAsia"/>
                <w:sz w:val="22"/>
              </w:rPr>
              <w:t xml:space="preserve"> </w:t>
            </w:r>
            <w:del w:id="11" w:author="Jane Brown" w:date="2020-02-12T03:47:00Z">
              <w:r w:rsidR="00C328EB" w:rsidDel="00357B89">
                <w:rPr>
                  <w:rFonts w:asciiTheme="majorHAnsi" w:eastAsia="ＭＳ ゴシック" w:hAnsiTheme="majorHAnsi" w:cstheme="majorHAnsi" w:hint="eastAsia"/>
                  <w:sz w:val="22"/>
                </w:rPr>
                <w:delText xml:space="preserve">covers </w:delText>
              </w:r>
            </w:del>
            <w:ins w:id="12" w:author="Jane Brown" w:date="2020-02-12T03:47:00Z">
              <w:r w:rsidR="00C328EB">
                <w:rPr>
                  <w:rFonts w:asciiTheme="majorHAnsi" w:eastAsia="ＭＳ ゴシック" w:hAnsiTheme="majorHAnsi" w:cstheme="majorHAnsi"/>
                  <w:sz w:val="22"/>
                </w:rPr>
                <w:t>screens</w:t>
              </w:r>
              <w:r w:rsidR="00C328EB">
                <w:rPr>
                  <w:rFonts w:asciiTheme="majorHAnsi" w:eastAsia="ＭＳ ゴシック" w:hAnsiTheme="majorHAnsi" w:cstheme="majorHAnsi" w:hint="eastAsia"/>
                  <w:sz w:val="22"/>
                </w:rPr>
                <w:t xml:space="preserve"> </w:t>
              </w:r>
            </w:ins>
            <w:r w:rsidR="00C328EB">
              <w:rPr>
                <w:rFonts w:asciiTheme="majorHAnsi" w:eastAsia="ＭＳ ゴシック" w:hAnsiTheme="majorHAnsi" w:cstheme="majorHAnsi" w:hint="eastAsia"/>
                <w:sz w:val="22"/>
              </w:rPr>
              <w:t xml:space="preserve">to </w:t>
            </w:r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 xml:space="preserve">block </w:t>
            </w:r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 xml:space="preserve">the </w:t>
            </w:r>
            <w:r w:rsidR="00C412DF">
              <w:rPr>
                <w:rFonts w:asciiTheme="majorHAnsi" w:eastAsia="ＭＳ ゴシック" w:hAnsiTheme="majorHAnsi" w:cstheme="majorHAnsi" w:hint="eastAsia"/>
                <w:sz w:val="22"/>
              </w:rPr>
              <w:t>sunlight</w:t>
            </w:r>
            <w:r w:rsidR="00357B89">
              <w:rPr>
                <w:rFonts w:asciiTheme="majorHAnsi" w:eastAsia="ＭＳ ゴシック" w:hAnsiTheme="majorHAnsi" w:cstheme="majorHAnsi"/>
                <w:sz w:val="22"/>
              </w:rPr>
              <w:t xml:space="preserve">. </w:t>
            </w:r>
            <w:proofErr w:type="spellStart"/>
            <w:r w:rsidR="00357B89">
              <w:rPr>
                <w:rFonts w:asciiTheme="majorHAnsi" w:eastAsia="ＭＳ ゴシック" w:hAnsiTheme="majorHAnsi" w:cstheme="majorHAnsi" w:hint="eastAsia"/>
                <w:sz w:val="22"/>
              </w:rPr>
              <w:t>Suizawa</w:t>
            </w:r>
            <w:proofErr w:type="spellEnd"/>
            <w:r w:rsidR="00357B89">
              <w:rPr>
                <w:rFonts w:asciiTheme="majorHAnsi" w:eastAsia="ＭＳ ゴシック" w:hAnsiTheme="majorHAnsi" w:cstheme="majorHAnsi"/>
                <w:sz w:val="22"/>
              </w:rPr>
              <w:t xml:space="preserve"> is Japan’s greatest producer of </w:t>
            </w:r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 xml:space="preserve">this type of tea, </w:t>
            </w:r>
            <w:r w:rsidR="00357B89">
              <w:rPr>
                <w:rFonts w:asciiTheme="majorHAnsi" w:eastAsia="ＭＳ ゴシック" w:hAnsiTheme="majorHAnsi" w:cstheme="majorHAnsi"/>
                <w:sz w:val="22"/>
              </w:rPr>
              <w:t>known as</w:t>
            </w:r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 xml:space="preserve"> </w:t>
            </w:r>
            <w:proofErr w:type="spellStart"/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>kabusecha</w:t>
            </w:r>
            <w:proofErr w:type="spellEnd"/>
            <w:r w:rsidR="00D5271A">
              <w:rPr>
                <w:rFonts w:asciiTheme="majorHAnsi" w:eastAsia="ＭＳ ゴシック" w:hAnsiTheme="majorHAnsi" w:cstheme="majorHAnsi" w:hint="eastAsia"/>
                <w:sz w:val="22"/>
              </w:rPr>
              <w:t xml:space="preserve">. </w:t>
            </w:r>
          </w:p>
          <w:p w14:paraId="5DE9FF1B" w14:textId="5812FEFF" w:rsidR="006159BE" w:rsidRPr="00401B4A" w:rsidRDefault="00D5271A" w:rsidP="005B67F7">
            <w:pPr>
              <w:rPr>
                <w:rFonts w:asciiTheme="majorHAnsi" w:eastAsia="ＭＳ ゴシック" w:hAnsiTheme="majorHAnsi" w:cstheme="majorHAnsi"/>
                <w:sz w:val="22"/>
              </w:rPr>
            </w:pPr>
            <w:proofErr w:type="spellStart"/>
            <w:r>
              <w:rPr>
                <w:rFonts w:asciiTheme="majorHAnsi" w:eastAsia="ＭＳ ゴシック" w:hAnsiTheme="majorHAnsi" w:cstheme="majorHAnsi" w:hint="eastAsia"/>
                <w:sz w:val="22"/>
              </w:rPr>
              <w:t>Kabusecha</w:t>
            </w:r>
            <w:r w:rsidR="00357B89">
              <w:rPr>
                <w:rFonts w:asciiTheme="majorHAnsi" w:eastAsia="ＭＳ ゴシック" w:hAnsiTheme="majorHAnsi" w:cstheme="majorHAnsi"/>
                <w:sz w:val="22"/>
              </w:rPr>
              <w:t>’s</w:t>
            </w:r>
            <w:proofErr w:type="spellEnd"/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enhanced flavor and sweetness </w:t>
            </w:r>
            <w:r w:rsidR="00357B89">
              <w:rPr>
                <w:rFonts w:asciiTheme="majorHAnsi" w:eastAsia="ＭＳ ゴシック" w:hAnsiTheme="majorHAnsi" w:cstheme="majorHAnsi"/>
                <w:sz w:val="22"/>
              </w:rPr>
              <w:t>make the tea well-known</w:t>
            </w:r>
            <w:r>
              <w:rPr>
                <w:rFonts w:asciiTheme="majorHAnsi" w:eastAsia="ＭＳ ゴシック" w:hAnsiTheme="majorHAnsi" w:cstheme="majorHAnsi" w:hint="eastAsia"/>
                <w:sz w:val="22"/>
              </w:rPr>
              <w:t xml:space="preserve"> as a specialty of Yokkaichi. </w:t>
            </w:r>
          </w:p>
          <w:p w14:paraId="1E63872A" w14:textId="77777777" w:rsidR="00D5271A" w:rsidRDefault="00D5271A" w:rsidP="00D5271A">
            <w:pPr>
              <w:rPr>
                <w:rFonts w:asciiTheme="majorHAnsi" w:eastAsia="ＭＳ ゴシック" w:hAnsiTheme="majorHAnsi" w:cstheme="majorHAnsi"/>
                <w:sz w:val="22"/>
              </w:rPr>
            </w:pPr>
          </w:p>
          <w:p w14:paraId="5EB08042" w14:textId="77777777" w:rsidR="00C42EA0" w:rsidRPr="00401B4A" w:rsidRDefault="00C42EA0" w:rsidP="0044378A">
            <w:pPr>
              <w:rPr>
                <w:rFonts w:asciiTheme="majorHAnsi" w:eastAsia="ＭＳ ゴシック" w:hAnsiTheme="majorHAnsi" w:cstheme="majorHAnsi"/>
                <w:b/>
                <w:bCs/>
                <w:sz w:val="22"/>
              </w:rPr>
            </w:pPr>
          </w:p>
        </w:tc>
      </w:tr>
      <w:tr w:rsidR="004878CE" w:rsidRPr="004878CE" w14:paraId="3686E329" w14:textId="77777777" w:rsidTr="00252DAF">
        <w:trPr>
          <w:trHeight w:val="132"/>
        </w:trPr>
        <w:tc>
          <w:tcPr>
            <w:tcW w:w="169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54E06A" w14:textId="7A0B711B" w:rsidR="005B67F7" w:rsidRPr="00137D56" w:rsidRDefault="005B67F7" w:rsidP="00BB593B">
            <w:pPr>
              <w:rPr>
                <w:rFonts w:ascii="ＭＳ ゴシック" w:eastAsia="ＭＳ ゴシック" w:hAnsi="ＭＳ ゴシック"/>
                <w:bCs/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DB30B9" w14:textId="77777777" w:rsidR="00BB593B" w:rsidRPr="00137D56" w:rsidRDefault="00BB593B" w:rsidP="00007CB1">
            <w:pPr>
              <w:rPr>
                <w:rFonts w:ascii="ＭＳ ゴシック" w:eastAsia="ＭＳ ゴシック" w:hAnsi="ＭＳ ゴシック"/>
                <w:color w:val="FF0000"/>
                <w:sz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2F335" w14:textId="77777777" w:rsidR="002E1FCB" w:rsidRPr="004878CE" w:rsidRDefault="002E1FCB" w:rsidP="00BB593B">
            <w:pPr>
              <w:rPr>
                <w:rFonts w:ascii="ＭＳ ゴシック" w:eastAsia="ＭＳ ゴシック" w:hAnsi="ＭＳ ゴシック"/>
                <w:b/>
                <w:bCs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D286B6" w14:textId="77777777" w:rsidR="005B67F7" w:rsidRPr="00401B4A" w:rsidRDefault="005B67F7" w:rsidP="00BB593B">
            <w:pPr>
              <w:rPr>
                <w:rFonts w:asciiTheme="majorHAnsi" w:eastAsia="ＭＳ ゴシック" w:hAnsiTheme="majorHAnsi" w:cstheme="majorHAnsi"/>
                <w:bCs/>
                <w:sz w:val="22"/>
              </w:rPr>
            </w:pPr>
          </w:p>
        </w:tc>
      </w:tr>
    </w:tbl>
    <w:p w14:paraId="6FC57D13" w14:textId="04F18AF1" w:rsidR="008229C2" w:rsidRPr="002554B4" w:rsidRDefault="008229C2"/>
    <w:sectPr w:rsidR="008229C2" w:rsidRPr="002554B4" w:rsidSect="003B172E">
      <w:pgSz w:w="11906" w:h="16838" w:code="9"/>
      <w:pgMar w:top="1134" w:right="851" w:bottom="1134" w:left="851" w:header="851" w:footer="992" w:gutter="0"/>
      <w:cols w:space="425"/>
      <w:docGrid w:type="linesAndChars" w:linePitch="291" w:charSpace="-361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NTC2" w:date="2020-02-18T15:51:00Z" w:initials="N">
    <w:p w14:paraId="20D82F46" w14:textId="510B42CD" w:rsidR="00C328EB" w:rsidRDefault="00C328EB" w:rsidP="00C328E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Q</w:t>
      </w:r>
      <w:r w:rsidR="00567965">
        <w:t>1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 xml:space="preserve">ur client said they prefer to use “cry” </w:t>
      </w:r>
      <w:r w:rsidR="000917CF">
        <w:t>in</w:t>
      </w:r>
      <w:r>
        <w:t xml:space="preserve"> this phrase </w:t>
      </w:r>
      <w:r>
        <w:rPr>
          <w:rFonts w:hint="eastAsia"/>
        </w:rPr>
        <w:t>(</w:t>
      </w:r>
      <w:r>
        <w:t xml:space="preserve">poem). </w:t>
      </w:r>
    </w:p>
    <w:p w14:paraId="0E7915B8" w14:textId="77777777" w:rsidR="00C328EB" w:rsidRDefault="00C328EB">
      <w:pPr>
        <w:pStyle w:val="ae"/>
      </w:pPr>
      <w:r>
        <w:t>Is the revised English acceptable?</w:t>
      </w:r>
    </w:p>
    <w:p w14:paraId="64D87464" w14:textId="31433D60" w:rsidR="00C328EB" w:rsidRPr="00C328EB" w:rsidRDefault="00C328EB">
      <w:pPr>
        <w:pStyle w:val="ae"/>
      </w:pPr>
      <w:r>
        <w:rPr>
          <w:rFonts w:hint="eastAsia"/>
        </w:rPr>
        <w:t>(</w:t>
      </w:r>
      <w:r>
        <w:t>or is it better to say “</w:t>
      </w:r>
      <w:bookmarkStart w:id="7" w:name="_GoBack"/>
      <w:bookmarkEnd w:id="7"/>
      <w:r>
        <w:t>…the cry of deer treading on…</w:t>
      </w:r>
      <w:proofErr w:type="gramStart"/>
      <w:r>
        <w:t>” ?</w:t>
      </w:r>
      <w:proofErr w:type="gramEnd"/>
      <w:r>
        <w:t>)</w:t>
      </w:r>
    </w:p>
  </w:comment>
  <w:comment w:id="10" w:author="NTC2" w:date="2020-02-18T15:56:00Z" w:initials="N">
    <w:p w14:paraId="7DCA11DD" w14:textId="423F8EB4" w:rsidR="00C328EB" w:rsidRDefault="00C328EB">
      <w:pPr>
        <w:pStyle w:val="ae"/>
      </w:pPr>
      <w:r>
        <w:rPr>
          <w:rStyle w:val="ad"/>
        </w:rPr>
        <w:annotationRef/>
      </w:r>
      <w:r w:rsidR="00C81470">
        <w:t>Q</w:t>
      </w:r>
      <w:r w:rsidR="00567965">
        <w:t>2</w:t>
      </w:r>
      <w:r w:rsidR="00C81470">
        <w:t>: Our client said the black screens are like the below picture.</w:t>
      </w:r>
    </w:p>
    <w:p w14:paraId="0D455E7B" w14:textId="77777777" w:rsidR="00C328EB" w:rsidRDefault="00C328EB">
      <w:pPr>
        <w:pStyle w:val="ae"/>
      </w:pPr>
      <w:r>
        <w:rPr>
          <w:noProof/>
        </w:rPr>
        <w:drawing>
          <wp:inline distT="0" distB="0" distL="0" distR="0" wp14:anchorId="036B2910" wp14:editId="41130CF9">
            <wp:extent cx="1893556" cy="12763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08762" cy="12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A628" w14:textId="6AC7DB5F" w:rsidR="00C81470" w:rsidRDefault="00C81470">
      <w:pPr>
        <w:pStyle w:val="ae"/>
      </w:pPr>
      <w:r>
        <w:t xml:space="preserve">Although it is like a net, could we still use the same phrase “black screens”?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D87464" w15:done="0"/>
  <w15:commentEx w15:paraId="2A4AA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D87464" w16cid:durableId="21F68695"/>
  <w16cid:commentId w16cid:paraId="2A4AA628" w16cid:durableId="21F687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6457" w14:textId="77777777" w:rsidR="00706617" w:rsidRDefault="00706617" w:rsidP="00D72FA5">
      <w:r>
        <w:separator/>
      </w:r>
    </w:p>
  </w:endnote>
  <w:endnote w:type="continuationSeparator" w:id="0">
    <w:p w14:paraId="1CE781A5" w14:textId="77777777" w:rsidR="00706617" w:rsidRDefault="00706617" w:rsidP="00D7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altName w:val="ＭＳ ゴシック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正楷書体-PRO">
    <w:altName w:val="ＭＳ Ｐ明朝"/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A2688" w14:textId="77777777" w:rsidR="00706617" w:rsidRDefault="00706617" w:rsidP="00D72FA5">
      <w:r>
        <w:separator/>
      </w:r>
    </w:p>
  </w:footnote>
  <w:footnote w:type="continuationSeparator" w:id="0">
    <w:p w14:paraId="192F5D24" w14:textId="77777777" w:rsidR="00706617" w:rsidRDefault="00706617" w:rsidP="00D7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298"/>
    <w:multiLevelType w:val="hybridMultilevel"/>
    <w:tmpl w:val="F4A85F0C"/>
    <w:lvl w:ilvl="0" w:tplc="B68499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CAB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23F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09A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C49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8F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652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868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E16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AAB"/>
    <w:multiLevelType w:val="hybridMultilevel"/>
    <w:tmpl w:val="3B64FC5A"/>
    <w:lvl w:ilvl="0" w:tplc="A2F28B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045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B3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E13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24F6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ED0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A7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66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BD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768"/>
    <w:multiLevelType w:val="hybridMultilevel"/>
    <w:tmpl w:val="268061D8"/>
    <w:lvl w:ilvl="0" w:tplc="61821C1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36B0A"/>
    <w:multiLevelType w:val="hybridMultilevel"/>
    <w:tmpl w:val="561CECBC"/>
    <w:lvl w:ilvl="0" w:tplc="46E2B918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E761C5"/>
    <w:multiLevelType w:val="hybridMultilevel"/>
    <w:tmpl w:val="2B8E6D08"/>
    <w:lvl w:ilvl="0" w:tplc="34A28796">
      <w:numFmt w:val="decimalFullWidth"/>
      <w:lvlText w:val="%1．"/>
      <w:lvlJc w:val="left"/>
      <w:pPr>
        <w:ind w:left="80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5" w:hanging="420"/>
      </w:pPr>
    </w:lvl>
    <w:lvl w:ilvl="3" w:tplc="0409000F" w:tentative="1">
      <w:start w:val="1"/>
      <w:numFmt w:val="decimal"/>
      <w:lvlText w:val="%4."/>
      <w:lvlJc w:val="left"/>
      <w:pPr>
        <w:ind w:left="2065" w:hanging="420"/>
      </w:pPr>
    </w:lvl>
    <w:lvl w:ilvl="4" w:tplc="04090017" w:tentative="1">
      <w:start w:val="1"/>
      <w:numFmt w:val="aiueoFullWidth"/>
      <w:lvlText w:val="(%5)"/>
      <w:lvlJc w:val="left"/>
      <w:pPr>
        <w:ind w:left="24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5" w:hanging="420"/>
      </w:pPr>
    </w:lvl>
    <w:lvl w:ilvl="6" w:tplc="0409000F" w:tentative="1">
      <w:start w:val="1"/>
      <w:numFmt w:val="decimal"/>
      <w:lvlText w:val="%7."/>
      <w:lvlJc w:val="left"/>
      <w:pPr>
        <w:ind w:left="3325" w:hanging="420"/>
      </w:pPr>
    </w:lvl>
    <w:lvl w:ilvl="7" w:tplc="04090017" w:tentative="1">
      <w:start w:val="1"/>
      <w:numFmt w:val="aiueoFullWidth"/>
      <w:lvlText w:val="(%8)"/>
      <w:lvlJc w:val="left"/>
      <w:pPr>
        <w:ind w:left="37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5" w:hanging="420"/>
      </w:pPr>
    </w:lvl>
  </w:abstractNum>
  <w:abstractNum w:abstractNumId="5" w15:restartNumberingAfterBreak="0">
    <w:nsid w:val="102800A1"/>
    <w:multiLevelType w:val="hybridMultilevel"/>
    <w:tmpl w:val="8508F77E"/>
    <w:lvl w:ilvl="0" w:tplc="4DC62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CA0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669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297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8AB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891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A7A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6D3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63C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30A27"/>
    <w:multiLevelType w:val="multilevel"/>
    <w:tmpl w:val="34F2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63DD4"/>
    <w:multiLevelType w:val="hybridMultilevel"/>
    <w:tmpl w:val="FCC00E9C"/>
    <w:lvl w:ilvl="0" w:tplc="63A8AA12">
      <w:start w:val="1"/>
      <w:numFmt w:val="decimalFullWidth"/>
      <w:lvlText w:val="%1，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1D64859"/>
    <w:multiLevelType w:val="hybridMultilevel"/>
    <w:tmpl w:val="6F3A9B64"/>
    <w:lvl w:ilvl="0" w:tplc="E6EC98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421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0EE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842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EFE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028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EA7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CD0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EE4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E17CA"/>
    <w:multiLevelType w:val="hybridMultilevel"/>
    <w:tmpl w:val="C73CF296"/>
    <w:lvl w:ilvl="0" w:tplc="ECCABB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E6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EED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ED9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C90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013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C89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2AD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CC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6402"/>
    <w:multiLevelType w:val="hybridMultilevel"/>
    <w:tmpl w:val="DC507F40"/>
    <w:lvl w:ilvl="0" w:tplc="368623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E29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2EE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2CB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8C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27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C7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2E0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4B1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5076C"/>
    <w:multiLevelType w:val="hybridMultilevel"/>
    <w:tmpl w:val="B6241926"/>
    <w:lvl w:ilvl="0" w:tplc="1076E8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AEA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899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6B9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22A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2B8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AA0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AD2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8E7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23F69"/>
    <w:multiLevelType w:val="hybridMultilevel"/>
    <w:tmpl w:val="E4E60DD4"/>
    <w:lvl w:ilvl="0" w:tplc="EFA633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CEB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62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C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8E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697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2C9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826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3C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A5604"/>
    <w:multiLevelType w:val="hybridMultilevel"/>
    <w:tmpl w:val="D618D940"/>
    <w:lvl w:ilvl="0" w:tplc="9D94B8AA">
      <w:start w:val="3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B44AA2"/>
    <w:multiLevelType w:val="hybridMultilevel"/>
    <w:tmpl w:val="BC6C0DFA"/>
    <w:lvl w:ilvl="0" w:tplc="754A3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68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E4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41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1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27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8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40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5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280CD1"/>
    <w:multiLevelType w:val="hybridMultilevel"/>
    <w:tmpl w:val="AFAAAF66"/>
    <w:lvl w:ilvl="0" w:tplc="5BE029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761A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468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EFF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061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49F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C13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8B4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CF9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8450B"/>
    <w:multiLevelType w:val="hybridMultilevel"/>
    <w:tmpl w:val="2CCAC60E"/>
    <w:lvl w:ilvl="0" w:tplc="1BC6E76E">
      <w:numFmt w:val="bullet"/>
      <w:lvlText w:val="■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230BC4"/>
    <w:multiLevelType w:val="hybridMultilevel"/>
    <w:tmpl w:val="FA3098CE"/>
    <w:lvl w:ilvl="0" w:tplc="523642B8">
      <w:numFmt w:val="bullet"/>
      <w:lvlText w:val="・"/>
      <w:lvlJc w:val="left"/>
      <w:pPr>
        <w:ind w:left="937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1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7" w:hanging="420"/>
      </w:pPr>
      <w:rPr>
        <w:rFonts w:ascii="Wingdings" w:hAnsi="Wingdings" w:hint="default"/>
      </w:rPr>
    </w:lvl>
  </w:abstractNum>
  <w:abstractNum w:abstractNumId="18" w15:restartNumberingAfterBreak="0">
    <w:nsid w:val="4B857EBE"/>
    <w:multiLevelType w:val="hybridMultilevel"/>
    <w:tmpl w:val="DC02C28E"/>
    <w:lvl w:ilvl="0" w:tplc="6922CA7E">
      <w:start w:val="1"/>
      <w:numFmt w:val="decimalFullWidth"/>
      <w:lvlText w:val="%1，"/>
      <w:lvlJc w:val="left"/>
      <w:pPr>
        <w:ind w:left="119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7" w:tentative="1">
      <w:start w:val="1"/>
      <w:numFmt w:val="aiueoFullWidth"/>
      <w:lvlText w:val="(%5)"/>
      <w:lvlJc w:val="left"/>
      <w:pPr>
        <w:ind w:left="2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7" w:tentative="1">
      <w:start w:val="1"/>
      <w:numFmt w:val="aiueoFullWidth"/>
      <w:lvlText w:val="(%8)"/>
      <w:lvlJc w:val="left"/>
      <w:pPr>
        <w:ind w:left="4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0" w:hanging="420"/>
      </w:pPr>
    </w:lvl>
  </w:abstractNum>
  <w:abstractNum w:abstractNumId="19" w15:restartNumberingAfterBreak="0">
    <w:nsid w:val="4DAE507D"/>
    <w:multiLevelType w:val="hybridMultilevel"/>
    <w:tmpl w:val="11AC32F8"/>
    <w:lvl w:ilvl="0" w:tplc="BC28C67C">
      <w:start w:val="1"/>
      <w:numFmt w:val="decimalFullWidth"/>
      <w:lvlText w:val="%1，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2AD7528"/>
    <w:multiLevelType w:val="hybridMultilevel"/>
    <w:tmpl w:val="95D20C64"/>
    <w:lvl w:ilvl="0" w:tplc="B03C7972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1" w15:restartNumberingAfterBreak="0">
    <w:nsid w:val="544A53FA"/>
    <w:multiLevelType w:val="hybridMultilevel"/>
    <w:tmpl w:val="E38E450C"/>
    <w:lvl w:ilvl="0" w:tplc="73C26E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2A9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2F7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694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EFB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631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817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A9E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37194"/>
    <w:multiLevelType w:val="hybridMultilevel"/>
    <w:tmpl w:val="E4005E8E"/>
    <w:lvl w:ilvl="0" w:tplc="709EB9C8">
      <w:start w:val="1"/>
      <w:numFmt w:val="decimalEnclosedCircle"/>
      <w:lvlText w:val="%1"/>
      <w:lvlJc w:val="left"/>
      <w:pPr>
        <w:ind w:left="420" w:hanging="420"/>
      </w:pPr>
      <w:rPr>
        <w:rFonts w:asciiTheme="minorHAnsi" w:hAnsiTheme="minorHAnsi" w:hint="default"/>
        <w:color w:val="FFFFFF" w:themeColor="background1"/>
        <w:w w:val="20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B2D21C5"/>
    <w:multiLevelType w:val="hybridMultilevel"/>
    <w:tmpl w:val="97400B16"/>
    <w:lvl w:ilvl="0" w:tplc="A6FA78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C12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E33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C00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96E7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E3A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4A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3A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CE7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11DBA"/>
    <w:multiLevelType w:val="hybridMultilevel"/>
    <w:tmpl w:val="34F064C8"/>
    <w:lvl w:ilvl="0" w:tplc="D07806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E6C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A74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4F7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00BF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2E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EAE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0F8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879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02E89"/>
    <w:multiLevelType w:val="hybridMultilevel"/>
    <w:tmpl w:val="0D62E46A"/>
    <w:lvl w:ilvl="0" w:tplc="97F2CDBA">
      <w:numFmt w:val="decimalFullWidth"/>
      <w:lvlText w:val="%1．"/>
      <w:lvlJc w:val="left"/>
      <w:pPr>
        <w:ind w:left="6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26" w15:restartNumberingAfterBreak="0">
    <w:nsid w:val="6DA65B93"/>
    <w:multiLevelType w:val="hybridMultilevel"/>
    <w:tmpl w:val="C652A9BC"/>
    <w:lvl w:ilvl="0" w:tplc="2578B5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E54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2AA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A2D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042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C22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7E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A13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1AEA"/>
    <w:multiLevelType w:val="hybridMultilevel"/>
    <w:tmpl w:val="667C14B8"/>
    <w:lvl w:ilvl="0" w:tplc="55D659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84C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07E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CDF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58CD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CF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EC2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A82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4657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96558"/>
    <w:multiLevelType w:val="hybridMultilevel"/>
    <w:tmpl w:val="793EDC6C"/>
    <w:lvl w:ilvl="0" w:tplc="DAA222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2820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273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C32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A69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E31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08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E8D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69A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E3151"/>
    <w:multiLevelType w:val="hybridMultilevel"/>
    <w:tmpl w:val="7FD0F328"/>
    <w:lvl w:ilvl="0" w:tplc="071C0E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80F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A67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C1B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81A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27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6B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46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A64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11A5A"/>
    <w:multiLevelType w:val="hybridMultilevel"/>
    <w:tmpl w:val="0B3659F6"/>
    <w:lvl w:ilvl="0" w:tplc="C016ABC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B704A372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Times New Roman" w:eastAsia="ＭＳ ゴシック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04765"/>
    <w:multiLevelType w:val="hybridMultilevel"/>
    <w:tmpl w:val="88D49FD4"/>
    <w:lvl w:ilvl="0" w:tplc="066E25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C37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886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283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422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2A14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4B8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48AF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836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2"/>
  </w:num>
  <w:num w:numId="4">
    <w:abstractNumId w:val="20"/>
  </w:num>
  <w:num w:numId="5">
    <w:abstractNumId w:val="16"/>
  </w:num>
  <w:num w:numId="6">
    <w:abstractNumId w:val="13"/>
  </w:num>
  <w:num w:numId="7">
    <w:abstractNumId w:val="18"/>
  </w:num>
  <w:num w:numId="8">
    <w:abstractNumId w:val="19"/>
  </w:num>
  <w:num w:numId="9">
    <w:abstractNumId w:val="7"/>
  </w:num>
  <w:num w:numId="10">
    <w:abstractNumId w:val="3"/>
  </w:num>
  <w:num w:numId="11">
    <w:abstractNumId w:val="25"/>
  </w:num>
  <w:num w:numId="12">
    <w:abstractNumId w:val="4"/>
  </w:num>
  <w:num w:numId="13">
    <w:abstractNumId w:val="27"/>
  </w:num>
  <w:num w:numId="14">
    <w:abstractNumId w:val="8"/>
  </w:num>
  <w:num w:numId="15">
    <w:abstractNumId w:val="24"/>
  </w:num>
  <w:num w:numId="16">
    <w:abstractNumId w:val="12"/>
  </w:num>
  <w:num w:numId="17">
    <w:abstractNumId w:val="5"/>
  </w:num>
  <w:num w:numId="18">
    <w:abstractNumId w:val="14"/>
  </w:num>
  <w:num w:numId="19">
    <w:abstractNumId w:val="28"/>
  </w:num>
  <w:num w:numId="20">
    <w:abstractNumId w:val="26"/>
  </w:num>
  <w:num w:numId="21">
    <w:abstractNumId w:val="1"/>
  </w:num>
  <w:num w:numId="22">
    <w:abstractNumId w:val="0"/>
  </w:num>
  <w:num w:numId="23">
    <w:abstractNumId w:val="29"/>
  </w:num>
  <w:num w:numId="24">
    <w:abstractNumId w:val="31"/>
  </w:num>
  <w:num w:numId="25">
    <w:abstractNumId w:val="9"/>
  </w:num>
  <w:num w:numId="26">
    <w:abstractNumId w:val="15"/>
  </w:num>
  <w:num w:numId="27">
    <w:abstractNumId w:val="23"/>
  </w:num>
  <w:num w:numId="28">
    <w:abstractNumId w:val="10"/>
  </w:num>
  <w:num w:numId="29">
    <w:abstractNumId w:val="11"/>
  </w:num>
  <w:num w:numId="30">
    <w:abstractNumId w:val="21"/>
  </w:num>
  <w:num w:numId="31">
    <w:abstractNumId w:val="17"/>
  </w:num>
  <w:num w:numId="3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e Brown">
    <w15:presenceInfo w15:providerId="None" w15:userId="Jane Brown"/>
  </w15:person>
  <w15:person w15:author="NTC2">
    <w15:presenceInfo w15:providerId="None" w15:userId="NT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96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sLA0tjA0MTQ0MbZU0lEKTi0uzszPAykwqgUArhWEUCwAAAA="/>
  </w:docVars>
  <w:rsids>
    <w:rsidRoot w:val="008229C2"/>
    <w:rsid w:val="00000658"/>
    <w:rsid w:val="000022E4"/>
    <w:rsid w:val="00006714"/>
    <w:rsid w:val="0000740F"/>
    <w:rsid w:val="00007585"/>
    <w:rsid w:val="00007CB1"/>
    <w:rsid w:val="00012A8F"/>
    <w:rsid w:val="000160A9"/>
    <w:rsid w:val="0001614F"/>
    <w:rsid w:val="00021A89"/>
    <w:rsid w:val="00027C28"/>
    <w:rsid w:val="00030188"/>
    <w:rsid w:val="00031F97"/>
    <w:rsid w:val="0004097D"/>
    <w:rsid w:val="000446D5"/>
    <w:rsid w:val="00046E81"/>
    <w:rsid w:val="0004716D"/>
    <w:rsid w:val="00051319"/>
    <w:rsid w:val="000547A3"/>
    <w:rsid w:val="00061C47"/>
    <w:rsid w:val="000627B3"/>
    <w:rsid w:val="000705E9"/>
    <w:rsid w:val="00074FAE"/>
    <w:rsid w:val="00075144"/>
    <w:rsid w:val="0007522A"/>
    <w:rsid w:val="00076E1A"/>
    <w:rsid w:val="00076EE1"/>
    <w:rsid w:val="00077465"/>
    <w:rsid w:val="00077497"/>
    <w:rsid w:val="00082CDD"/>
    <w:rsid w:val="00087205"/>
    <w:rsid w:val="000917CF"/>
    <w:rsid w:val="00094BB5"/>
    <w:rsid w:val="000A2248"/>
    <w:rsid w:val="000A4532"/>
    <w:rsid w:val="000A4EDD"/>
    <w:rsid w:val="000A71A2"/>
    <w:rsid w:val="000B26B0"/>
    <w:rsid w:val="000B51EC"/>
    <w:rsid w:val="000B5771"/>
    <w:rsid w:val="000B5F5B"/>
    <w:rsid w:val="000B7636"/>
    <w:rsid w:val="000B7BF7"/>
    <w:rsid w:val="000B7E6A"/>
    <w:rsid w:val="000D0A47"/>
    <w:rsid w:val="000D2FA7"/>
    <w:rsid w:val="000D334F"/>
    <w:rsid w:val="000D3F63"/>
    <w:rsid w:val="000D50DD"/>
    <w:rsid w:val="000D71FE"/>
    <w:rsid w:val="000D7C10"/>
    <w:rsid w:val="000E02D9"/>
    <w:rsid w:val="000F17DD"/>
    <w:rsid w:val="000F5001"/>
    <w:rsid w:val="001002E8"/>
    <w:rsid w:val="0010318A"/>
    <w:rsid w:val="00103AC3"/>
    <w:rsid w:val="00105C3C"/>
    <w:rsid w:val="001106AA"/>
    <w:rsid w:val="00113913"/>
    <w:rsid w:val="0012152B"/>
    <w:rsid w:val="0012361E"/>
    <w:rsid w:val="00123744"/>
    <w:rsid w:val="00125BF0"/>
    <w:rsid w:val="00125FDA"/>
    <w:rsid w:val="00127768"/>
    <w:rsid w:val="0013077A"/>
    <w:rsid w:val="00130B9B"/>
    <w:rsid w:val="00131667"/>
    <w:rsid w:val="00133EF1"/>
    <w:rsid w:val="00134C20"/>
    <w:rsid w:val="00134E84"/>
    <w:rsid w:val="0013590B"/>
    <w:rsid w:val="00135F2F"/>
    <w:rsid w:val="00137689"/>
    <w:rsid w:val="00137D56"/>
    <w:rsid w:val="00140780"/>
    <w:rsid w:val="0014282A"/>
    <w:rsid w:val="00143E25"/>
    <w:rsid w:val="00145669"/>
    <w:rsid w:val="00146A75"/>
    <w:rsid w:val="00153F46"/>
    <w:rsid w:val="00157EB2"/>
    <w:rsid w:val="00160DC9"/>
    <w:rsid w:val="0016122C"/>
    <w:rsid w:val="00162216"/>
    <w:rsid w:val="00164547"/>
    <w:rsid w:val="00164CA8"/>
    <w:rsid w:val="001704F2"/>
    <w:rsid w:val="00174326"/>
    <w:rsid w:val="00181E13"/>
    <w:rsid w:val="00183578"/>
    <w:rsid w:val="0018704A"/>
    <w:rsid w:val="00192B65"/>
    <w:rsid w:val="001949B3"/>
    <w:rsid w:val="0019690D"/>
    <w:rsid w:val="001A17D8"/>
    <w:rsid w:val="001A1C77"/>
    <w:rsid w:val="001A32AA"/>
    <w:rsid w:val="001A70F9"/>
    <w:rsid w:val="001C349C"/>
    <w:rsid w:val="001C590C"/>
    <w:rsid w:val="001C6DBF"/>
    <w:rsid w:val="001C7810"/>
    <w:rsid w:val="001D08A6"/>
    <w:rsid w:val="001D1F04"/>
    <w:rsid w:val="001D6A78"/>
    <w:rsid w:val="001D6D95"/>
    <w:rsid w:val="001D723F"/>
    <w:rsid w:val="001E292B"/>
    <w:rsid w:val="001E2E74"/>
    <w:rsid w:val="001E3533"/>
    <w:rsid w:val="001E39B1"/>
    <w:rsid w:val="001F16D6"/>
    <w:rsid w:val="001F3C33"/>
    <w:rsid w:val="001F56AD"/>
    <w:rsid w:val="002009B1"/>
    <w:rsid w:val="00201C11"/>
    <w:rsid w:val="00202D09"/>
    <w:rsid w:val="00211710"/>
    <w:rsid w:val="00211F45"/>
    <w:rsid w:val="002128E7"/>
    <w:rsid w:val="00220802"/>
    <w:rsid w:val="00220C80"/>
    <w:rsid w:val="00222CFA"/>
    <w:rsid w:val="00224D43"/>
    <w:rsid w:val="00226B9C"/>
    <w:rsid w:val="00231CC2"/>
    <w:rsid w:val="002323E6"/>
    <w:rsid w:val="0023290F"/>
    <w:rsid w:val="00237DE4"/>
    <w:rsid w:val="002412FF"/>
    <w:rsid w:val="0024152E"/>
    <w:rsid w:val="00242A90"/>
    <w:rsid w:val="00243184"/>
    <w:rsid w:val="00243743"/>
    <w:rsid w:val="002511B6"/>
    <w:rsid w:val="002511D1"/>
    <w:rsid w:val="00252DAF"/>
    <w:rsid w:val="00253FCF"/>
    <w:rsid w:val="002554B4"/>
    <w:rsid w:val="00256491"/>
    <w:rsid w:val="00256874"/>
    <w:rsid w:val="00257015"/>
    <w:rsid w:val="00264074"/>
    <w:rsid w:val="002651FD"/>
    <w:rsid w:val="00265D36"/>
    <w:rsid w:val="00267F87"/>
    <w:rsid w:val="002715C8"/>
    <w:rsid w:val="002753DD"/>
    <w:rsid w:val="00276578"/>
    <w:rsid w:val="002778BD"/>
    <w:rsid w:val="00281598"/>
    <w:rsid w:val="002920DF"/>
    <w:rsid w:val="00292DE1"/>
    <w:rsid w:val="00296591"/>
    <w:rsid w:val="002A3496"/>
    <w:rsid w:val="002B08C1"/>
    <w:rsid w:val="002B6791"/>
    <w:rsid w:val="002B7473"/>
    <w:rsid w:val="002C11D3"/>
    <w:rsid w:val="002C148C"/>
    <w:rsid w:val="002C170A"/>
    <w:rsid w:val="002C3CF2"/>
    <w:rsid w:val="002C7206"/>
    <w:rsid w:val="002C7299"/>
    <w:rsid w:val="002C76FF"/>
    <w:rsid w:val="002C7FB2"/>
    <w:rsid w:val="002D2BA7"/>
    <w:rsid w:val="002D5141"/>
    <w:rsid w:val="002D65AB"/>
    <w:rsid w:val="002D7D66"/>
    <w:rsid w:val="002E0FE1"/>
    <w:rsid w:val="002E1FCB"/>
    <w:rsid w:val="002E2563"/>
    <w:rsid w:val="002E2C7C"/>
    <w:rsid w:val="002E494B"/>
    <w:rsid w:val="002E4D6B"/>
    <w:rsid w:val="002E6CC3"/>
    <w:rsid w:val="002F1105"/>
    <w:rsid w:val="002F13EE"/>
    <w:rsid w:val="002F41FD"/>
    <w:rsid w:val="002F4C70"/>
    <w:rsid w:val="00304FDF"/>
    <w:rsid w:val="003057DC"/>
    <w:rsid w:val="00307FDF"/>
    <w:rsid w:val="00315051"/>
    <w:rsid w:val="00315C7E"/>
    <w:rsid w:val="0031666C"/>
    <w:rsid w:val="00322C9B"/>
    <w:rsid w:val="00332846"/>
    <w:rsid w:val="00335C9B"/>
    <w:rsid w:val="003373A5"/>
    <w:rsid w:val="0033797A"/>
    <w:rsid w:val="00341960"/>
    <w:rsid w:val="00342552"/>
    <w:rsid w:val="00342DB9"/>
    <w:rsid w:val="00343222"/>
    <w:rsid w:val="00343A63"/>
    <w:rsid w:val="00350562"/>
    <w:rsid w:val="00350D19"/>
    <w:rsid w:val="0035380C"/>
    <w:rsid w:val="00356BCA"/>
    <w:rsid w:val="00357B89"/>
    <w:rsid w:val="00361D88"/>
    <w:rsid w:val="0036211F"/>
    <w:rsid w:val="00367A99"/>
    <w:rsid w:val="00373246"/>
    <w:rsid w:val="0037489C"/>
    <w:rsid w:val="003810CA"/>
    <w:rsid w:val="00383A11"/>
    <w:rsid w:val="003869E0"/>
    <w:rsid w:val="00391E6A"/>
    <w:rsid w:val="0039238C"/>
    <w:rsid w:val="003942CD"/>
    <w:rsid w:val="00394E66"/>
    <w:rsid w:val="003953BE"/>
    <w:rsid w:val="0039688B"/>
    <w:rsid w:val="00397533"/>
    <w:rsid w:val="00397EC5"/>
    <w:rsid w:val="003A25B2"/>
    <w:rsid w:val="003A3EA9"/>
    <w:rsid w:val="003A5DCC"/>
    <w:rsid w:val="003B172E"/>
    <w:rsid w:val="003B4C3E"/>
    <w:rsid w:val="003C0013"/>
    <w:rsid w:val="003C2264"/>
    <w:rsid w:val="003C3F71"/>
    <w:rsid w:val="003D06D5"/>
    <w:rsid w:val="003D0B3D"/>
    <w:rsid w:val="003D619D"/>
    <w:rsid w:val="003D66EE"/>
    <w:rsid w:val="003D75DA"/>
    <w:rsid w:val="003E46BB"/>
    <w:rsid w:val="003E4EA7"/>
    <w:rsid w:val="003E6AD6"/>
    <w:rsid w:val="003E6F2B"/>
    <w:rsid w:val="003F654C"/>
    <w:rsid w:val="00401B4A"/>
    <w:rsid w:val="004036F0"/>
    <w:rsid w:val="004068B1"/>
    <w:rsid w:val="00410222"/>
    <w:rsid w:val="004131E9"/>
    <w:rsid w:val="00415DAA"/>
    <w:rsid w:val="00420185"/>
    <w:rsid w:val="00422A03"/>
    <w:rsid w:val="0042680D"/>
    <w:rsid w:val="004268ED"/>
    <w:rsid w:val="00427078"/>
    <w:rsid w:val="004308B6"/>
    <w:rsid w:val="00430E98"/>
    <w:rsid w:val="00432B30"/>
    <w:rsid w:val="00433B75"/>
    <w:rsid w:val="00433B83"/>
    <w:rsid w:val="00441423"/>
    <w:rsid w:val="0044378A"/>
    <w:rsid w:val="00450103"/>
    <w:rsid w:val="00452493"/>
    <w:rsid w:val="00453055"/>
    <w:rsid w:val="004546FD"/>
    <w:rsid w:val="00455A7A"/>
    <w:rsid w:val="00456F8E"/>
    <w:rsid w:val="00457127"/>
    <w:rsid w:val="0046042C"/>
    <w:rsid w:val="00461ED0"/>
    <w:rsid w:val="0046278A"/>
    <w:rsid w:val="0046451E"/>
    <w:rsid w:val="004655F7"/>
    <w:rsid w:val="00474F5F"/>
    <w:rsid w:val="004759A3"/>
    <w:rsid w:val="00481FBB"/>
    <w:rsid w:val="00482A28"/>
    <w:rsid w:val="00484CDD"/>
    <w:rsid w:val="004852B2"/>
    <w:rsid w:val="00486718"/>
    <w:rsid w:val="004878CE"/>
    <w:rsid w:val="00492BA8"/>
    <w:rsid w:val="004950CA"/>
    <w:rsid w:val="004A1282"/>
    <w:rsid w:val="004A2F66"/>
    <w:rsid w:val="004A38D4"/>
    <w:rsid w:val="004B1D8C"/>
    <w:rsid w:val="004B1E0F"/>
    <w:rsid w:val="004B71D8"/>
    <w:rsid w:val="004C14CB"/>
    <w:rsid w:val="004C178F"/>
    <w:rsid w:val="004C4A78"/>
    <w:rsid w:val="004C7520"/>
    <w:rsid w:val="004D07E8"/>
    <w:rsid w:val="004D18B6"/>
    <w:rsid w:val="004D2871"/>
    <w:rsid w:val="004D510B"/>
    <w:rsid w:val="004D5F4D"/>
    <w:rsid w:val="004D6C21"/>
    <w:rsid w:val="004E10C4"/>
    <w:rsid w:val="004E1C43"/>
    <w:rsid w:val="004E3843"/>
    <w:rsid w:val="004F215E"/>
    <w:rsid w:val="004F33C5"/>
    <w:rsid w:val="004F52C4"/>
    <w:rsid w:val="005003E6"/>
    <w:rsid w:val="00501533"/>
    <w:rsid w:val="00502116"/>
    <w:rsid w:val="005056DD"/>
    <w:rsid w:val="00506C69"/>
    <w:rsid w:val="00507436"/>
    <w:rsid w:val="00510892"/>
    <w:rsid w:val="00510B56"/>
    <w:rsid w:val="00515D82"/>
    <w:rsid w:val="005203F5"/>
    <w:rsid w:val="00525F53"/>
    <w:rsid w:val="00527358"/>
    <w:rsid w:val="00531551"/>
    <w:rsid w:val="00531B4F"/>
    <w:rsid w:val="00531CB0"/>
    <w:rsid w:val="00535D43"/>
    <w:rsid w:val="00536758"/>
    <w:rsid w:val="0054022C"/>
    <w:rsid w:val="005406B6"/>
    <w:rsid w:val="005451C2"/>
    <w:rsid w:val="00547942"/>
    <w:rsid w:val="005501FE"/>
    <w:rsid w:val="00550DC2"/>
    <w:rsid w:val="00556A11"/>
    <w:rsid w:val="00557977"/>
    <w:rsid w:val="00561D7A"/>
    <w:rsid w:val="00564451"/>
    <w:rsid w:val="00566641"/>
    <w:rsid w:val="0056721C"/>
    <w:rsid w:val="00567965"/>
    <w:rsid w:val="005713F0"/>
    <w:rsid w:val="005718AD"/>
    <w:rsid w:val="00572070"/>
    <w:rsid w:val="00572E27"/>
    <w:rsid w:val="00573789"/>
    <w:rsid w:val="005743C5"/>
    <w:rsid w:val="00577B37"/>
    <w:rsid w:val="0058012B"/>
    <w:rsid w:val="005818F3"/>
    <w:rsid w:val="0058299B"/>
    <w:rsid w:val="00582DC6"/>
    <w:rsid w:val="005867F3"/>
    <w:rsid w:val="00586B77"/>
    <w:rsid w:val="00586D7A"/>
    <w:rsid w:val="00593E9C"/>
    <w:rsid w:val="005978DC"/>
    <w:rsid w:val="005A1A61"/>
    <w:rsid w:val="005A267C"/>
    <w:rsid w:val="005A3F9D"/>
    <w:rsid w:val="005B0975"/>
    <w:rsid w:val="005B2C0C"/>
    <w:rsid w:val="005B56A9"/>
    <w:rsid w:val="005B67F7"/>
    <w:rsid w:val="005C08B7"/>
    <w:rsid w:val="005C09C9"/>
    <w:rsid w:val="005C0D70"/>
    <w:rsid w:val="005C3713"/>
    <w:rsid w:val="005C41D3"/>
    <w:rsid w:val="005C4663"/>
    <w:rsid w:val="005C5C58"/>
    <w:rsid w:val="005C6E42"/>
    <w:rsid w:val="005D3385"/>
    <w:rsid w:val="005D3541"/>
    <w:rsid w:val="005D4466"/>
    <w:rsid w:val="005D5516"/>
    <w:rsid w:val="005E057B"/>
    <w:rsid w:val="005E3EAD"/>
    <w:rsid w:val="005F2498"/>
    <w:rsid w:val="005F3145"/>
    <w:rsid w:val="005F487E"/>
    <w:rsid w:val="005F4AEC"/>
    <w:rsid w:val="00604B6D"/>
    <w:rsid w:val="00607232"/>
    <w:rsid w:val="0061271D"/>
    <w:rsid w:val="00612E98"/>
    <w:rsid w:val="006159BE"/>
    <w:rsid w:val="00615A05"/>
    <w:rsid w:val="00623717"/>
    <w:rsid w:val="006260DC"/>
    <w:rsid w:val="00627B41"/>
    <w:rsid w:val="00630D43"/>
    <w:rsid w:val="00631C5C"/>
    <w:rsid w:val="0063324C"/>
    <w:rsid w:val="0063522E"/>
    <w:rsid w:val="00650B07"/>
    <w:rsid w:val="00651A40"/>
    <w:rsid w:val="006646CE"/>
    <w:rsid w:val="0066661C"/>
    <w:rsid w:val="006709AB"/>
    <w:rsid w:val="00670AB1"/>
    <w:rsid w:val="00674EBA"/>
    <w:rsid w:val="00684082"/>
    <w:rsid w:val="00691404"/>
    <w:rsid w:val="00692A83"/>
    <w:rsid w:val="00694DD5"/>
    <w:rsid w:val="006A08AF"/>
    <w:rsid w:val="006A20BD"/>
    <w:rsid w:val="006A665A"/>
    <w:rsid w:val="006A6D8F"/>
    <w:rsid w:val="006A747D"/>
    <w:rsid w:val="006B4846"/>
    <w:rsid w:val="006B68CB"/>
    <w:rsid w:val="006B7133"/>
    <w:rsid w:val="006C1CEA"/>
    <w:rsid w:val="006C301F"/>
    <w:rsid w:val="006C5A1F"/>
    <w:rsid w:val="006D03F5"/>
    <w:rsid w:val="006D2131"/>
    <w:rsid w:val="006D4C2A"/>
    <w:rsid w:val="006E0794"/>
    <w:rsid w:val="006E1E82"/>
    <w:rsid w:val="006E3CD4"/>
    <w:rsid w:val="006F1EEB"/>
    <w:rsid w:val="006F32A5"/>
    <w:rsid w:val="006F60F7"/>
    <w:rsid w:val="006F7AB5"/>
    <w:rsid w:val="007014A5"/>
    <w:rsid w:val="007047A0"/>
    <w:rsid w:val="00705E14"/>
    <w:rsid w:val="00706617"/>
    <w:rsid w:val="007126F0"/>
    <w:rsid w:val="007128F6"/>
    <w:rsid w:val="007138A5"/>
    <w:rsid w:val="00713AD0"/>
    <w:rsid w:val="00716728"/>
    <w:rsid w:val="00716E8F"/>
    <w:rsid w:val="00717712"/>
    <w:rsid w:val="00723786"/>
    <w:rsid w:val="00724A13"/>
    <w:rsid w:val="0072553D"/>
    <w:rsid w:val="00726E6B"/>
    <w:rsid w:val="007314B3"/>
    <w:rsid w:val="007328C8"/>
    <w:rsid w:val="00735F7C"/>
    <w:rsid w:val="00742D68"/>
    <w:rsid w:val="00742F24"/>
    <w:rsid w:val="007435FC"/>
    <w:rsid w:val="00745E16"/>
    <w:rsid w:val="00747E4D"/>
    <w:rsid w:val="0075017D"/>
    <w:rsid w:val="0075155E"/>
    <w:rsid w:val="00751964"/>
    <w:rsid w:val="00751A83"/>
    <w:rsid w:val="00752B38"/>
    <w:rsid w:val="007616BF"/>
    <w:rsid w:val="00763F4C"/>
    <w:rsid w:val="00764783"/>
    <w:rsid w:val="00765A36"/>
    <w:rsid w:val="00766A85"/>
    <w:rsid w:val="007676CD"/>
    <w:rsid w:val="00767B6C"/>
    <w:rsid w:val="007715C1"/>
    <w:rsid w:val="00773263"/>
    <w:rsid w:val="00777DF5"/>
    <w:rsid w:val="00787092"/>
    <w:rsid w:val="00793041"/>
    <w:rsid w:val="0079482B"/>
    <w:rsid w:val="007949ED"/>
    <w:rsid w:val="007A7466"/>
    <w:rsid w:val="007A77A2"/>
    <w:rsid w:val="007B1333"/>
    <w:rsid w:val="007B1415"/>
    <w:rsid w:val="007B6C1D"/>
    <w:rsid w:val="007B7B2E"/>
    <w:rsid w:val="007C1A7F"/>
    <w:rsid w:val="007C1FEC"/>
    <w:rsid w:val="007C34FD"/>
    <w:rsid w:val="007C572B"/>
    <w:rsid w:val="007C5F01"/>
    <w:rsid w:val="007C6ABB"/>
    <w:rsid w:val="007D281E"/>
    <w:rsid w:val="007D3275"/>
    <w:rsid w:val="007D4082"/>
    <w:rsid w:val="007D435A"/>
    <w:rsid w:val="007E4AD9"/>
    <w:rsid w:val="007E6E25"/>
    <w:rsid w:val="007E7E4E"/>
    <w:rsid w:val="007F025C"/>
    <w:rsid w:val="007F4476"/>
    <w:rsid w:val="007F4673"/>
    <w:rsid w:val="007F6351"/>
    <w:rsid w:val="007F7770"/>
    <w:rsid w:val="0080088E"/>
    <w:rsid w:val="00800E86"/>
    <w:rsid w:val="00804091"/>
    <w:rsid w:val="008052E2"/>
    <w:rsid w:val="00805954"/>
    <w:rsid w:val="00815B44"/>
    <w:rsid w:val="00816D4F"/>
    <w:rsid w:val="008229C2"/>
    <w:rsid w:val="008237F3"/>
    <w:rsid w:val="00824EFC"/>
    <w:rsid w:val="0082596E"/>
    <w:rsid w:val="00826870"/>
    <w:rsid w:val="008279DF"/>
    <w:rsid w:val="00827B0F"/>
    <w:rsid w:val="00831ACB"/>
    <w:rsid w:val="00833F41"/>
    <w:rsid w:val="00834B45"/>
    <w:rsid w:val="008367EE"/>
    <w:rsid w:val="008418A1"/>
    <w:rsid w:val="00847A94"/>
    <w:rsid w:val="0085796B"/>
    <w:rsid w:val="008619B1"/>
    <w:rsid w:val="00863164"/>
    <w:rsid w:val="0086599E"/>
    <w:rsid w:val="0086667B"/>
    <w:rsid w:val="00866B6D"/>
    <w:rsid w:val="008708BC"/>
    <w:rsid w:val="0087663E"/>
    <w:rsid w:val="00876798"/>
    <w:rsid w:val="00877F49"/>
    <w:rsid w:val="0088007A"/>
    <w:rsid w:val="00881447"/>
    <w:rsid w:val="00883B64"/>
    <w:rsid w:val="00890FC3"/>
    <w:rsid w:val="00895E98"/>
    <w:rsid w:val="008965BE"/>
    <w:rsid w:val="00897961"/>
    <w:rsid w:val="008A2308"/>
    <w:rsid w:val="008A2F83"/>
    <w:rsid w:val="008A664B"/>
    <w:rsid w:val="008A6B0C"/>
    <w:rsid w:val="008A6E6B"/>
    <w:rsid w:val="008B0F32"/>
    <w:rsid w:val="008B15A1"/>
    <w:rsid w:val="008B2A29"/>
    <w:rsid w:val="008B4F75"/>
    <w:rsid w:val="008B60D3"/>
    <w:rsid w:val="008B7B0B"/>
    <w:rsid w:val="008C000D"/>
    <w:rsid w:val="008C72D0"/>
    <w:rsid w:val="008C738F"/>
    <w:rsid w:val="008C7D36"/>
    <w:rsid w:val="008D27DC"/>
    <w:rsid w:val="008D32E6"/>
    <w:rsid w:val="008D687B"/>
    <w:rsid w:val="008D6C3E"/>
    <w:rsid w:val="008E2A6D"/>
    <w:rsid w:val="008E334F"/>
    <w:rsid w:val="008E512A"/>
    <w:rsid w:val="008F1E52"/>
    <w:rsid w:val="009016DF"/>
    <w:rsid w:val="009069A2"/>
    <w:rsid w:val="0090719A"/>
    <w:rsid w:val="009074C4"/>
    <w:rsid w:val="00911E56"/>
    <w:rsid w:val="00912FB8"/>
    <w:rsid w:val="009134B2"/>
    <w:rsid w:val="009145D0"/>
    <w:rsid w:val="0092731E"/>
    <w:rsid w:val="00927D3C"/>
    <w:rsid w:val="009317E0"/>
    <w:rsid w:val="00931FCE"/>
    <w:rsid w:val="00940FEB"/>
    <w:rsid w:val="00941CF5"/>
    <w:rsid w:val="00943397"/>
    <w:rsid w:val="00945BD0"/>
    <w:rsid w:val="009521D2"/>
    <w:rsid w:val="00957431"/>
    <w:rsid w:val="00962A62"/>
    <w:rsid w:val="00966AA7"/>
    <w:rsid w:val="009670C8"/>
    <w:rsid w:val="00970D11"/>
    <w:rsid w:val="00977802"/>
    <w:rsid w:val="00980059"/>
    <w:rsid w:val="00980071"/>
    <w:rsid w:val="009803BE"/>
    <w:rsid w:val="0098320F"/>
    <w:rsid w:val="009845F4"/>
    <w:rsid w:val="00987529"/>
    <w:rsid w:val="00990A08"/>
    <w:rsid w:val="009940B9"/>
    <w:rsid w:val="00994801"/>
    <w:rsid w:val="00994B46"/>
    <w:rsid w:val="009976C3"/>
    <w:rsid w:val="009B149F"/>
    <w:rsid w:val="009B589E"/>
    <w:rsid w:val="009C11F6"/>
    <w:rsid w:val="009C1377"/>
    <w:rsid w:val="009C27BF"/>
    <w:rsid w:val="009C41A3"/>
    <w:rsid w:val="009C4F02"/>
    <w:rsid w:val="009D1410"/>
    <w:rsid w:val="009D26E9"/>
    <w:rsid w:val="009D29BE"/>
    <w:rsid w:val="009D68B2"/>
    <w:rsid w:val="009D782A"/>
    <w:rsid w:val="009E0DED"/>
    <w:rsid w:val="009E31E7"/>
    <w:rsid w:val="009E3D31"/>
    <w:rsid w:val="009E5DA3"/>
    <w:rsid w:val="009E6D30"/>
    <w:rsid w:val="009F02FD"/>
    <w:rsid w:val="009F1BCA"/>
    <w:rsid w:val="009F3A8B"/>
    <w:rsid w:val="009F4C69"/>
    <w:rsid w:val="009F4D2E"/>
    <w:rsid w:val="00A013BF"/>
    <w:rsid w:val="00A02DBD"/>
    <w:rsid w:val="00A02ED9"/>
    <w:rsid w:val="00A03EFD"/>
    <w:rsid w:val="00A064E8"/>
    <w:rsid w:val="00A10F83"/>
    <w:rsid w:val="00A14947"/>
    <w:rsid w:val="00A22D53"/>
    <w:rsid w:val="00A32678"/>
    <w:rsid w:val="00A3282D"/>
    <w:rsid w:val="00A33D7E"/>
    <w:rsid w:val="00A3629D"/>
    <w:rsid w:val="00A367AC"/>
    <w:rsid w:val="00A41605"/>
    <w:rsid w:val="00A43761"/>
    <w:rsid w:val="00A46740"/>
    <w:rsid w:val="00A50753"/>
    <w:rsid w:val="00A51AA8"/>
    <w:rsid w:val="00A5657F"/>
    <w:rsid w:val="00A63AE0"/>
    <w:rsid w:val="00A65029"/>
    <w:rsid w:val="00A67EEC"/>
    <w:rsid w:val="00A72D71"/>
    <w:rsid w:val="00A72F10"/>
    <w:rsid w:val="00A73106"/>
    <w:rsid w:val="00A73231"/>
    <w:rsid w:val="00A74EFF"/>
    <w:rsid w:val="00A77E4E"/>
    <w:rsid w:val="00A81DAB"/>
    <w:rsid w:val="00A876B4"/>
    <w:rsid w:val="00A91E89"/>
    <w:rsid w:val="00A975EF"/>
    <w:rsid w:val="00A97E12"/>
    <w:rsid w:val="00AA4FD5"/>
    <w:rsid w:val="00AB33C2"/>
    <w:rsid w:val="00AB3F87"/>
    <w:rsid w:val="00AC5E53"/>
    <w:rsid w:val="00AC7C3E"/>
    <w:rsid w:val="00AD02DE"/>
    <w:rsid w:val="00AD1215"/>
    <w:rsid w:val="00AE6061"/>
    <w:rsid w:val="00AE7B35"/>
    <w:rsid w:val="00AE7F69"/>
    <w:rsid w:val="00AF1013"/>
    <w:rsid w:val="00AF45FB"/>
    <w:rsid w:val="00AF4D53"/>
    <w:rsid w:val="00AF4F27"/>
    <w:rsid w:val="00AF5564"/>
    <w:rsid w:val="00AF7C9A"/>
    <w:rsid w:val="00B02674"/>
    <w:rsid w:val="00B03E31"/>
    <w:rsid w:val="00B041C3"/>
    <w:rsid w:val="00B05AFA"/>
    <w:rsid w:val="00B07D98"/>
    <w:rsid w:val="00B15BF7"/>
    <w:rsid w:val="00B16610"/>
    <w:rsid w:val="00B257CA"/>
    <w:rsid w:val="00B26A86"/>
    <w:rsid w:val="00B305F6"/>
    <w:rsid w:val="00B31BC9"/>
    <w:rsid w:val="00B31DCB"/>
    <w:rsid w:val="00B322EB"/>
    <w:rsid w:val="00B32758"/>
    <w:rsid w:val="00B4014C"/>
    <w:rsid w:val="00B4028E"/>
    <w:rsid w:val="00B4076D"/>
    <w:rsid w:val="00B42F2D"/>
    <w:rsid w:val="00B45641"/>
    <w:rsid w:val="00B510B9"/>
    <w:rsid w:val="00B523FC"/>
    <w:rsid w:val="00B5279C"/>
    <w:rsid w:val="00B5374A"/>
    <w:rsid w:val="00B55D10"/>
    <w:rsid w:val="00B56629"/>
    <w:rsid w:val="00B63030"/>
    <w:rsid w:val="00B649B2"/>
    <w:rsid w:val="00B64BB4"/>
    <w:rsid w:val="00B6680B"/>
    <w:rsid w:val="00B704AC"/>
    <w:rsid w:val="00B8038A"/>
    <w:rsid w:val="00B86563"/>
    <w:rsid w:val="00B917BF"/>
    <w:rsid w:val="00B94885"/>
    <w:rsid w:val="00BA02D2"/>
    <w:rsid w:val="00BA05BB"/>
    <w:rsid w:val="00BA2BDE"/>
    <w:rsid w:val="00BA3FB9"/>
    <w:rsid w:val="00BA4929"/>
    <w:rsid w:val="00BA5546"/>
    <w:rsid w:val="00BA689B"/>
    <w:rsid w:val="00BB0B8B"/>
    <w:rsid w:val="00BB486B"/>
    <w:rsid w:val="00BB593B"/>
    <w:rsid w:val="00BB7810"/>
    <w:rsid w:val="00BC1464"/>
    <w:rsid w:val="00BC20E0"/>
    <w:rsid w:val="00BC239E"/>
    <w:rsid w:val="00BC267A"/>
    <w:rsid w:val="00BC3B3D"/>
    <w:rsid w:val="00BC4905"/>
    <w:rsid w:val="00BC682D"/>
    <w:rsid w:val="00BC7A2D"/>
    <w:rsid w:val="00BD2B71"/>
    <w:rsid w:val="00BD3381"/>
    <w:rsid w:val="00BD3657"/>
    <w:rsid w:val="00BE1770"/>
    <w:rsid w:val="00BE77C4"/>
    <w:rsid w:val="00BF0AC8"/>
    <w:rsid w:val="00BF47A6"/>
    <w:rsid w:val="00BF6CD9"/>
    <w:rsid w:val="00C00AD5"/>
    <w:rsid w:val="00C0136E"/>
    <w:rsid w:val="00C03FCF"/>
    <w:rsid w:val="00C05495"/>
    <w:rsid w:val="00C05D85"/>
    <w:rsid w:val="00C07879"/>
    <w:rsid w:val="00C12F05"/>
    <w:rsid w:val="00C159DF"/>
    <w:rsid w:val="00C15DD6"/>
    <w:rsid w:val="00C20FA0"/>
    <w:rsid w:val="00C210F6"/>
    <w:rsid w:val="00C21EEB"/>
    <w:rsid w:val="00C2499F"/>
    <w:rsid w:val="00C25F8F"/>
    <w:rsid w:val="00C301F4"/>
    <w:rsid w:val="00C3232E"/>
    <w:rsid w:val="00C328EB"/>
    <w:rsid w:val="00C3648E"/>
    <w:rsid w:val="00C373C1"/>
    <w:rsid w:val="00C374FC"/>
    <w:rsid w:val="00C37A0C"/>
    <w:rsid w:val="00C412DF"/>
    <w:rsid w:val="00C42EA0"/>
    <w:rsid w:val="00C43D69"/>
    <w:rsid w:val="00C508F5"/>
    <w:rsid w:val="00C518EA"/>
    <w:rsid w:val="00C52F14"/>
    <w:rsid w:val="00C531E9"/>
    <w:rsid w:val="00C53565"/>
    <w:rsid w:val="00C53630"/>
    <w:rsid w:val="00C53F57"/>
    <w:rsid w:val="00C5437C"/>
    <w:rsid w:val="00C5776D"/>
    <w:rsid w:val="00C605A4"/>
    <w:rsid w:val="00C61CE0"/>
    <w:rsid w:val="00C652F4"/>
    <w:rsid w:val="00C65DF1"/>
    <w:rsid w:val="00C708E7"/>
    <w:rsid w:val="00C71EDF"/>
    <w:rsid w:val="00C73EC6"/>
    <w:rsid w:val="00C81470"/>
    <w:rsid w:val="00C81BCE"/>
    <w:rsid w:val="00C82461"/>
    <w:rsid w:val="00C87FD2"/>
    <w:rsid w:val="00C911D4"/>
    <w:rsid w:val="00C91287"/>
    <w:rsid w:val="00C95B7E"/>
    <w:rsid w:val="00CA2C28"/>
    <w:rsid w:val="00CA3DBC"/>
    <w:rsid w:val="00CA6AA8"/>
    <w:rsid w:val="00CB03AF"/>
    <w:rsid w:val="00CB1841"/>
    <w:rsid w:val="00CB5E95"/>
    <w:rsid w:val="00CB79FE"/>
    <w:rsid w:val="00CC2AD6"/>
    <w:rsid w:val="00CC46A1"/>
    <w:rsid w:val="00CC656A"/>
    <w:rsid w:val="00CD0AA6"/>
    <w:rsid w:val="00CD6A90"/>
    <w:rsid w:val="00CE571B"/>
    <w:rsid w:val="00CE6C9A"/>
    <w:rsid w:val="00CE71F0"/>
    <w:rsid w:val="00CF3B8D"/>
    <w:rsid w:val="00CF4077"/>
    <w:rsid w:val="00CF6BC2"/>
    <w:rsid w:val="00D01AB1"/>
    <w:rsid w:val="00D01C40"/>
    <w:rsid w:val="00D030B7"/>
    <w:rsid w:val="00D07A01"/>
    <w:rsid w:val="00D102D8"/>
    <w:rsid w:val="00D10626"/>
    <w:rsid w:val="00D11193"/>
    <w:rsid w:val="00D1263B"/>
    <w:rsid w:val="00D12761"/>
    <w:rsid w:val="00D174AC"/>
    <w:rsid w:val="00D20D1C"/>
    <w:rsid w:val="00D31F61"/>
    <w:rsid w:val="00D34646"/>
    <w:rsid w:val="00D369A5"/>
    <w:rsid w:val="00D377FD"/>
    <w:rsid w:val="00D40BB4"/>
    <w:rsid w:val="00D4123D"/>
    <w:rsid w:val="00D50564"/>
    <w:rsid w:val="00D5057E"/>
    <w:rsid w:val="00D51ADD"/>
    <w:rsid w:val="00D5271A"/>
    <w:rsid w:val="00D53F74"/>
    <w:rsid w:val="00D55EBA"/>
    <w:rsid w:val="00D60D28"/>
    <w:rsid w:val="00D614DA"/>
    <w:rsid w:val="00D672D2"/>
    <w:rsid w:val="00D71EB7"/>
    <w:rsid w:val="00D7254F"/>
    <w:rsid w:val="00D72CE2"/>
    <w:rsid w:val="00D72FA5"/>
    <w:rsid w:val="00D73D46"/>
    <w:rsid w:val="00D74098"/>
    <w:rsid w:val="00D751E6"/>
    <w:rsid w:val="00D759A2"/>
    <w:rsid w:val="00D76CEC"/>
    <w:rsid w:val="00D805A5"/>
    <w:rsid w:val="00D808CD"/>
    <w:rsid w:val="00D81D1B"/>
    <w:rsid w:val="00D823B6"/>
    <w:rsid w:val="00D905DF"/>
    <w:rsid w:val="00D92626"/>
    <w:rsid w:val="00D96523"/>
    <w:rsid w:val="00D96E9D"/>
    <w:rsid w:val="00DA078C"/>
    <w:rsid w:val="00DA14F1"/>
    <w:rsid w:val="00DA1EEE"/>
    <w:rsid w:val="00DA2512"/>
    <w:rsid w:val="00DA4725"/>
    <w:rsid w:val="00DA7050"/>
    <w:rsid w:val="00DB0ABF"/>
    <w:rsid w:val="00DB27AB"/>
    <w:rsid w:val="00DB508B"/>
    <w:rsid w:val="00DB5CB9"/>
    <w:rsid w:val="00DC09A6"/>
    <w:rsid w:val="00DC3934"/>
    <w:rsid w:val="00DC603F"/>
    <w:rsid w:val="00DD21CE"/>
    <w:rsid w:val="00DD2569"/>
    <w:rsid w:val="00DD2A16"/>
    <w:rsid w:val="00DD47FE"/>
    <w:rsid w:val="00DD6AE8"/>
    <w:rsid w:val="00DE0E51"/>
    <w:rsid w:val="00DE117F"/>
    <w:rsid w:val="00DE3875"/>
    <w:rsid w:val="00DF0806"/>
    <w:rsid w:val="00DF25D5"/>
    <w:rsid w:val="00DF3D27"/>
    <w:rsid w:val="00DF3DF2"/>
    <w:rsid w:val="00DF45B1"/>
    <w:rsid w:val="00DF49B0"/>
    <w:rsid w:val="00DF5096"/>
    <w:rsid w:val="00E00E2A"/>
    <w:rsid w:val="00E00F40"/>
    <w:rsid w:val="00E02281"/>
    <w:rsid w:val="00E039D0"/>
    <w:rsid w:val="00E06A58"/>
    <w:rsid w:val="00E13E28"/>
    <w:rsid w:val="00E15910"/>
    <w:rsid w:val="00E16C2A"/>
    <w:rsid w:val="00E17E48"/>
    <w:rsid w:val="00E20FE4"/>
    <w:rsid w:val="00E2357E"/>
    <w:rsid w:val="00E237FD"/>
    <w:rsid w:val="00E32905"/>
    <w:rsid w:val="00E33C7F"/>
    <w:rsid w:val="00E3434E"/>
    <w:rsid w:val="00E412A5"/>
    <w:rsid w:val="00E42BEF"/>
    <w:rsid w:val="00E430F8"/>
    <w:rsid w:val="00E44EB0"/>
    <w:rsid w:val="00E45290"/>
    <w:rsid w:val="00E506F8"/>
    <w:rsid w:val="00E53A5C"/>
    <w:rsid w:val="00E549D5"/>
    <w:rsid w:val="00E54EBF"/>
    <w:rsid w:val="00E55E8E"/>
    <w:rsid w:val="00E608EA"/>
    <w:rsid w:val="00E60B5B"/>
    <w:rsid w:val="00E62185"/>
    <w:rsid w:val="00E639D5"/>
    <w:rsid w:val="00E63AF0"/>
    <w:rsid w:val="00E64973"/>
    <w:rsid w:val="00E66E3E"/>
    <w:rsid w:val="00E74B12"/>
    <w:rsid w:val="00E76673"/>
    <w:rsid w:val="00E80A32"/>
    <w:rsid w:val="00E80EE4"/>
    <w:rsid w:val="00E82262"/>
    <w:rsid w:val="00E82ECD"/>
    <w:rsid w:val="00E84D19"/>
    <w:rsid w:val="00E90D82"/>
    <w:rsid w:val="00E91D68"/>
    <w:rsid w:val="00E92452"/>
    <w:rsid w:val="00E961A3"/>
    <w:rsid w:val="00E9795E"/>
    <w:rsid w:val="00EA272D"/>
    <w:rsid w:val="00EA4B2D"/>
    <w:rsid w:val="00EA69D1"/>
    <w:rsid w:val="00EB11C2"/>
    <w:rsid w:val="00EB6BA9"/>
    <w:rsid w:val="00EC1380"/>
    <w:rsid w:val="00EC1E0A"/>
    <w:rsid w:val="00EC4363"/>
    <w:rsid w:val="00ED4CDA"/>
    <w:rsid w:val="00ED65C6"/>
    <w:rsid w:val="00EE2279"/>
    <w:rsid w:val="00EE3F84"/>
    <w:rsid w:val="00EE754C"/>
    <w:rsid w:val="00EF03A7"/>
    <w:rsid w:val="00EF4984"/>
    <w:rsid w:val="00EF58C0"/>
    <w:rsid w:val="00EF652A"/>
    <w:rsid w:val="00EF7006"/>
    <w:rsid w:val="00F012F8"/>
    <w:rsid w:val="00F03689"/>
    <w:rsid w:val="00F03CBE"/>
    <w:rsid w:val="00F06940"/>
    <w:rsid w:val="00F06945"/>
    <w:rsid w:val="00F123CB"/>
    <w:rsid w:val="00F14114"/>
    <w:rsid w:val="00F15251"/>
    <w:rsid w:val="00F16032"/>
    <w:rsid w:val="00F21785"/>
    <w:rsid w:val="00F229BD"/>
    <w:rsid w:val="00F25562"/>
    <w:rsid w:val="00F26928"/>
    <w:rsid w:val="00F27391"/>
    <w:rsid w:val="00F27C18"/>
    <w:rsid w:val="00F27C73"/>
    <w:rsid w:val="00F31241"/>
    <w:rsid w:val="00F32B89"/>
    <w:rsid w:val="00F34A63"/>
    <w:rsid w:val="00F37C21"/>
    <w:rsid w:val="00F430B9"/>
    <w:rsid w:val="00F44FD1"/>
    <w:rsid w:val="00F50CF1"/>
    <w:rsid w:val="00F53F8F"/>
    <w:rsid w:val="00F550EC"/>
    <w:rsid w:val="00F55493"/>
    <w:rsid w:val="00F55514"/>
    <w:rsid w:val="00F55F4E"/>
    <w:rsid w:val="00F56B01"/>
    <w:rsid w:val="00F57CC4"/>
    <w:rsid w:val="00F606B9"/>
    <w:rsid w:val="00F612A2"/>
    <w:rsid w:val="00F619C5"/>
    <w:rsid w:val="00F653DF"/>
    <w:rsid w:val="00F679BB"/>
    <w:rsid w:val="00F7149C"/>
    <w:rsid w:val="00F71895"/>
    <w:rsid w:val="00F72A05"/>
    <w:rsid w:val="00F740EA"/>
    <w:rsid w:val="00F741B1"/>
    <w:rsid w:val="00F80585"/>
    <w:rsid w:val="00F831E2"/>
    <w:rsid w:val="00F8353A"/>
    <w:rsid w:val="00F90673"/>
    <w:rsid w:val="00F90C9A"/>
    <w:rsid w:val="00F92445"/>
    <w:rsid w:val="00F92F59"/>
    <w:rsid w:val="00F95C79"/>
    <w:rsid w:val="00FA0369"/>
    <w:rsid w:val="00FA07B6"/>
    <w:rsid w:val="00FA1B8C"/>
    <w:rsid w:val="00FA6998"/>
    <w:rsid w:val="00FA7020"/>
    <w:rsid w:val="00FA72EF"/>
    <w:rsid w:val="00FC6E91"/>
    <w:rsid w:val="00FD458E"/>
    <w:rsid w:val="00FD510D"/>
    <w:rsid w:val="00FD6C95"/>
    <w:rsid w:val="00FE0E82"/>
    <w:rsid w:val="00FE1A53"/>
    <w:rsid w:val="00FF2B04"/>
    <w:rsid w:val="00FF6383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EFACB1"/>
  <w15:docId w15:val="{81CA48B6-C032-44B8-8918-57881CD1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9C2"/>
    <w:pPr>
      <w:ind w:leftChars="400" w:left="840"/>
    </w:pPr>
    <w:rPr>
      <w:rFonts w:ascii="Century" w:eastAsia="ＭＳ 明朝" w:hAnsi="Century" w:cs="Times New Roman"/>
      <w:szCs w:val="24"/>
    </w:rPr>
  </w:style>
  <w:style w:type="table" w:styleId="a4">
    <w:name w:val="Table Grid"/>
    <w:basedOn w:val="a1"/>
    <w:uiPriority w:val="39"/>
    <w:rsid w:val="0045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B51E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72F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72FA5"/>
  </w:style>
  <w:style w:type="paragraph" w:styleId="a8">
    <w:name w:val="footer"/>
    <w:basedOn w:val="a"/>
    <w:link w:val="a9"/>
    <w:uiPriority w:val="99"/>
    <w:unhideWhenUsed/>
    <w:rsid w:val="00D72FA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72FA5"/>
  </w:style>
  <w:style w:type="character" w:styleId="aa">
    <w:name w:val="Strong"/>
    <w:basedOn w:val="a0"/>
    <w:uiPriority w:val="22"/>
    <w:qFormat/>
    <w:rsid w:val="00335C9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332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3324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B74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369A5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D369A5"/>
    <w:pPr>
      <w:jc w:val="left"/>
    </w:pPr>
  </w:style>
  <w:style w:type="character" w:customStyle="1" w:styleId="af">
    <w:name w:val="コメント文字列 (文字)"/>
    <w:basedOn w:val="a0"/>
    <w:link w:val="ae"/>
    <w:uiPriority w:val="99"/>
    <w:rsid w:val="00D369A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369A5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D369A5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6D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4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27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53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98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32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77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04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2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5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73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884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74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79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2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04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56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92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92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80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85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66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83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4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0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23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4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41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12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27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72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31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875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50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7831-FA91-4884-B32B-6BCADDA5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廣瀬理恵</dc:creator>
  <cp:lastModifiedBy>NTC2</cp:lastModifiedBy>
  <cp:revision>4</cp:revision>
  <cp:lastPrinted>2019-09-13T03:59:00Z</cp:lastPrinted>
  <dcterms:created xsi:type="dcterms:W3CDTF">2020-02-18T06:30:00Z</dcterms:created>
  <dcterms:modified xsi:type="dcterms:W3CDTF">2020-02-18T07:22:00Z</dcterms:modified>
</cp:coreProperties>
</file>