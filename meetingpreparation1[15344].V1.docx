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9A406" w14:textId="77777777" w:rsidR="00E7172A" w:rsidRDefault="00E7172A">
      <w:r>
        <w:t>I am supposed to have a meeting</w:t>
      </w:r>
      <w:r w:rsidR="00D12118">
        <w:t xml:space="preserve"> with another team</w:t>
      </w:r>
      <w:r>
        <w:t xml:space="preserve"> in English </w:t>
      </w:r>
      <w:proofErr w:type="spellStart"/>
      <w:r>
        <w:t>some day</w:t>
      </w:r>
      <w:proofErr w:type="spellEnd"/>
      <w:r>
        <w:t xml:space="preserve"> next week at my workplace and I am trying to brainstorm </w:t>
      </w:r>
      <w:r w:rsidR="006179E6">
        <w:t>scenarios and expressions that may happen at the meeting.</w:t>
      </w:r>
    </w:p>
    <w:p w14:paraId="23B66255" w14:textId="77777777" w:rsidR="00D12118" w:rsidRDefault="00D12118">
      <w:r>
        <w:t>Although I work at the same floor with the other team, we may not know each other by face and have never talked with each other.</w:t>
      </w:r>
    </w:p>
    <w:p w14:paraId="26E71CCA" w14:textId="77777777" w:rsidR="006179E6" w:rsidRDefault="006179E6"/>
    <w:p w14:paraId="0B4836EB" w14:textId="77777777" w:rsidR="006179E6" w:rsidRDefault="006179E6"/>
    <w:p w14:paraId="6C6F9E6C" w14:textId="77777777" w:rsidR="006179E6" w:rsidRPr="00D12118" w:rsidRDefault="006179E6" w:rsidP="006179E6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t>Meeting Invitation and Agenda</w:t>
      </w:r>
    </w:p>
    <w:p w14:paraId="111D9943" w14:textId="77777777" w:rsidR="00D12118" w:rsidRPr="000C3A95" w:rsidRDefault="00D12118" w:rsidP="00D12118">
      <w:pPr>
        <w:rPr>
          <w:rFonts w:eastAsia="Yu Mincho"/>
          <w:color w:val="FF0000"/>
          <w:lang w:eastAsia="ja-JP"/>
          <w:rPrChange w:id="0" w:author="Jane Brown" w:date="2019-10-13T01:33:00Z">
            <w:rPr>
              <w:rFonts w:eastAsia="Yu Mincho"/>
              <w:lang w:eastAsia="ja-JP"/>
            </w:rPr>
          </w:rPrChange>
        </w:rPr>
      </w:pPr>
      <w:r>
        <w:rPr>
          <w:rFonts w:eastAsia="Yu Mincho"/>
          <w:lang w:eastAsia="ja-JP"/>
        </w:rPr>
        <w:t>Hi Macro (Macro is the manager of the EDP team and he replied my email last time)</w:t>
      </w:r>
      <w:ins w:id="1" w:author="Jane Brown" w:date="2019-10-13T01:33:00Z">
        <w:r w:rsidR="000C3A95">
          <w:rPr>
            <w:rFonts w:eastAsia="Yu Mincho"/>
            <w:lang w:eastAsia="ja-JP"/>
          </w:rPr>
          <w:t xml:space="preserve"> </w:t>
        </w:r>
        <w:proofErr w:type="gramStart"/>
        <w:r w:rsidR="000C3A95">
          <w:rPr>
            <w:rFonts w:eastAsia="Yu Mincho"/>
            <w:color w:val="FF0000"/>
            <w:lang w:eastAsia="ja-JP"/>
          </w:rPr>
          <w:t>That</w:t>
        </w:r>
        <w:proofErr w:type="gramEnd"/>
        <w:r w:rsidR="000C3A95">
          <w:rPr>
            <w:rFonts w:eastAsia="Yu Mincho"/>
            <w:color w:val="FF0000"/>
            <w:lang w:eastAsia="ja-JP"/>
          </w:rPr>
          <w:t xml:space="preserve"> sounds fine</w:t>
        </w:r>
      </w:ins>
    </w:p>
    <w:p w14:paraId="378D54EA" w14:textId="77777777" w:rsidR="00D12118" w:rsidRDefault="00D12118" w:rsidP="00D12118">
      <w:pPr>
        <w:rPr>
          <w:rFonts w:eastAsia="Yu Mincho"/>
          <w:lang w:eastAsia="ja-JP"/>
        </w:rPr>
      </w:pPr>
    </w:p>
    <w:p w14:paraId="43FF69FA" w14:textId="77777777" w:rsidR="00D12118" w:rsidRDefault="00D12118" w:rsidP="000C3A95">
      <w:pPr>
        <w:shd w:val="clear" w:color="auto" w:fill="F2F2F2" w:themeFill="background1" w:themeFillShade="F2"/>
        <w:rPr>
          <w:rFonts w:eastAsia="Yu Mincho"/>
          <w:lang w:eastAsia="ja-JP"/>
        </w:rPr>
        <w:pPrChange w:id="2" w:author="Jane Brown" w:date="2019-10-13T01:34:00Z">
          <w:pPr/>
        </w:pPrChange>
      </w:pPr>
      <w:r>
        <w:rPr>
          <w:rFonts w:eastAsia="Yu Mincho"/>
          <w:lang w:eastAsia="ja-JP"/>
        </w:rPr>
        <w:t xml:space="preserve">I would like to discuss details with your team about the file transfer solution for VA Printing project on </w:t>
      </w:r>
      <w:r w:rsidR="004450FA">
        <w:rPr>
          <w:rFonts w:eastAsia="Yu Mincho" w:hint="eastAsia"/>
          <w:lang w:eastAsia="ja-JP"/>
        </w:rPr>
        <w:t>O</w:t>
      </w:r>
      <w:r w:rsidR="004450FA">
        <w:rPr>
          <w:rFonts w:eastAsia="Yu Mincho"/>
          <w:lang w:eastAsia="ja-JP"/>
        </w:rPr>
        <w:t>ctober 17 at 14:00 at meeting room 3.</w:t>
      </w:r>
    </w:p>
    <w:p w14:paraId="389174E9" w14:textId="77777777" w:rsidR="004450FA" w:rsidRDefault="004450FA" w:rsidP="000C3A95">
      <w:pPr>
        <w:shd w:val="clear" w:color="auto" w:fill="F2F2F2" w:themeFill="background1" w:themeFillShade="F2"/>
        <w:rPr>
          <w:rFonts w:eastAsia="Yu Mincho"/>
          <w:lang w:eastAsia="ja-JP"/>
        </w:rPr>
        <w:pPrChange w:id="3" w:author="Jane Brown" w:date="2019-10-13T01:34:00Z">
          <w:pPr/>
        </w:pPrChange>
      </w:pPr>
    </w:p>
    <w:p w14:paraId="3F3EE75C" w14:textId="77777777" w:rsidR="004450FA" w:rsidRDefault="004450FA" w:rsidP="000C3A95">
      <w:pPr>
        <w:shd w:val="clear" w:color="auto" w:fill="F2F2F2" w:themeFill="background1" w:themeFillShade="F2"/>
        <w:rPr>
          <w:ins w:id="4" w:author="Jane Brown" w:date="2019-10-13T01:34:00Z"/>
          <w:rFonts w:eastAsia="Yu Mincho"/>
          <w:lang w:eastAsia="ja-JP"/>
        </w:rPr>
        <w:pPrChange w:id="5" w:author="Jane Brown" w:date="2019-10-13T01:34:00Z">
          <w:pPr/>
        </w:pPrChange>
      </w:pPr>
      <w:r>
        <w:rPr>
          <w:rFonts w:eastAsia="Yu Mincho"/>
          <w:lang w:eastAsia="ja-JP"/>
        </w:rPr>
        <w:t>The meeting date and time is suggestive and it is adjustable to your availability.</w:t>
      </w:r>
      <w:r w:rsidR="005340ED">
        <w:rPr>
          <w:rFonts w:eastAsia="Yu Mincho"/>
          <w:lang w:eastAsia="ja-JP"/>
        </w:rPr>
        <w:t xml:space="preserve"> </w:t>
      </w:r>
    </w:p>
    <w:p w14:paraId="6B3E90A8" w14:textId="77777777" w:rsidR="000C3A95" w:rsidRDefault="000C3A95" w:rsidP="00D12118">
      <w:pPr>
        <w:rPr>
          <w:ins w:id="6" w:author="Jane Brown" w:date="2019-10-13T01:33:00Z"/>
          <w:rFonts w:eastAsia="Yu Mincho"/>
          <w:lang w:eastAsia="ja-JP"/>
        </w:rPr>
      </w:pPr>
    </w:p>
    <w:p w14:paraId="5A406DDF" w14:textId="4FB5612E" w:rsidR="000C3A95" w:rsidRDefault="000C3A95" w:rsidP="000C3A95">
      <w:pPr>
        <w:shd w:val="clear" w:color="auto" w:fill="E2EFD9" w:themeFill="accent6" w:themeFillTint="33"/>
        <w:rPr>
          <w:ins w:id="7" w:author="Jane Brown" w:date="2019-10-13T01:34:00Z"/>
          <w:rFonts w:eastAsia="Yu Mincho"/>
          <w:lang w:eastAsia="ja-JP"/>
        </w:rPr>
        <w:pPrChange w:id="8" w:author="Jane Brown" w:date="2019-10-13T01:36:00Z">
          <w:pPr/>
        </w:pPrChange>
      </w:pPr>
      <w:ins w:id="9" w:author="Jane Brown" w:date="2019-10-13T01:33:00Z">
        <w:r>
          <w:rPr>
            <w:rFonts w:eastAsia="Yu Mincho"/>
            <w:lang w:eastAsia="ja-JP"/>
          </w:rPr>
          <w:t xml:space="preserve">I would like to discuss with your team </w:t>
        </w:r>
      </w:ins>
      <w:ins w:id="10" w:author="Jane Brown" w:date="2019-10-13T01:37:00Z">
        <w:r w:rsidR="00E04399">
          <w:rPr>
            <w:rFonts w:eastAsia="Yu Mincho"/>
            <w:lang w:eastAsia="ja-JP"/>
          </w:rPr>
          <w:t xml:space="preserve">the </w:t>
        </w:r>
      </w:ins>
      <w:ins w:id="11" w:author="Jane Brown" w:date="2019-10-13T01:34:00Z">
        <w:r>
          <w:rPr>
            <w:rFonts w:eastAsia="Yu Mincho"/>
            <w:lang w:eastAsia="ja-JP"/>
          </w:rPr>
          <w:t xml:space="preserve">details </w:t>
        </w:r>
      </w:ins>
      <w:ins w:id="12" w:author="Jane Brown" w:date="2019-10-13T01:33:00Z">
        <w:r>
          <w:rPr>
            <w:rFonts w:eastAsia="Yu Mincho"/>
            <w:lang w:eastAsia="ja-JP"/>
          </w:rPr>
          <w:t>of</w:t>
        </w:r>
        <w:r>
          <w:rPr>
            <w:rFonts w:eastAsia="Yu Mincho"/>
            <w:lang w:eastAsia="ja-JP"/>
          </w:rPr>
          <w:t xml:space="preserve"> the</w:t>
        </w:r>
      </w:ins>
      <w:ins w:id="13" w:author="Jane Brown" w:date="2019-10-13T01:38:00Z">
        <w:r w:rsidR="00BC1019">
          <w:rPr>
            <w:rFonts w:eastAsia="Yu Mincho"/>
            <w:lang w:eastAsia="ja-JP"/>
          </w:rPr>
          <w:t xml:space="preserve"> </w:t>
        </w:r>
        <w:commentRangeStart w:id="14"/>
        <w:r w:rsidR="00BC1019">
          <w:rPr>
            <w:rFonts w:eastAsia="Yu Mincho"/>
            <w:lang w:eastAsia="ja-JP"/>
          </w:rPr>
          <w:t>proposed</w:t>
        </w:r>
        <w:commentRangeEnd w:id="14"/>
        <w:r w:rsidR="00BC1019">
          <w:rPr>
            <w:rStyle w:val="CommentReference"/>
          </w:rPr>
          <w:commentReference w:id="14"/>
        </w:r>
      </w:ins>
      <w:ins w:id="15" w:author="Jane Brown" w:date="2019-10-13T01:33:00Z">
        <w:r>
          <w:rPr>
            <w:rFonts w:eastAsia="Yu Mincho"/>
            <w:lang w:eastAsia="ja-JP"/>
          </w:rPr>
          <w:t xml:space="preserve"> file transfer solution for </w:t>
        </w:r>
      </w:ins>
      <w:ins w:id="16" w:author="Jane Brown" w:date="2019-10-13T01:37:00Z">
        <w:r w:rsidR="00E04399">
          <w:rPr>
            <w:rFonts w:eastAsia="Yu Mincho"/>
            <w:lang w:eastAsia="ja-JP"/>
          </w:rPr>
          <w:t xml:space="preserve">the </w:t>
        </w:r>
      </w:ins>
      <w:ins w:id="17" w:author="Jane Brown" w:date="2019-10-13T01:33:00Z">
        <w:r>
          <w:rPr>
            <w:rFonts w:eastAsia="Yu Mincho"/>
            <w:lang w:eastAsia="ja-JP"/>
          </w:rPr>
          <w:t>VA Printing project</w:t>
        </w:r>
      </w:ins>
      <w:ins w:id="18" w:author="Jane Brown" w:date="2019-10-13T01:34:00Z">
        <w:r>
          <w:rPr>
            <w:rFonts w:eastAsia="Yu Mincho"/>
            <w:lang w:eastAsia="ja-JP"/>
          </w:rPr>
          <w:t>.</w:t>
        </w:r>
      </w:ins>
    </w:p>
    <w:p w14:paraId="74C3F321" w14:textId="77777777" w:rsidR="000C3A95" w:rsidRDefault="000C3A95" w:rsidP="000C3A95">
      <w:pPr>
        <w:shd w:val="clear" w:color="auto" w:fill="E2EFD9" w:themeFill="accent6" w:themeFillTint="33"/>
        <w:rPr>
          <w:ins w:id="19" w:author="Jane Brown" w:date="2019-10-13T01:33:00Z"/>
          <w:rFonts w:eastAsia="Yu Mincho"/>
          <w:lang w:eastAsia="ja-JP"/>
        </w:rPr>
        <w:pPrChange w:id="20" w:author="Jane Brown" w:date="2019-10-13T01:36:00Z">
          <w:pPr/>
        </w:pPrChange>
      </w:pPr>
      <w:ins w:id="21" w:author="Jane Brown" w:date="2019-10-13T01:34:00Z">
        <w:r>
          <w:rPr>
            <w:rFonts w:eastAsia="Yu Mincho"/>
            <w:lang w:eastAsia="ja-JP"/>
          </w:rPr>
          <w:t>I’ve made a provisional booking of meeting room 3</w:t>
        </w:r>
      </w:ins>
      <w:ins w:id="22" w:author="Jane Brown" w:date="2019-10-13T01:33:00Z">
        <w:r>
          <w:rPr>
            <w:rFonts w:eastAsia="Yu Mincho"/>
            <w:lang w:eastAsia="ja-JP"/>
          </w:rPr>
          <w:t xml:space="preserve"> on </w:t>
        </w:r>
        <w:r>
          <w:rPr>
            <w:rFonts w:eastAsia="Yu Mincho" w:hint="eastAsia"/>
            <w:lang w:eastAsia="ja-JP"/>
          </w:rPr>
          <w:t>O</w:t>
        </w:r>
        <w:r>
          <w:rPr>
            <w:rFonts w:eastAsia="Yu Mincho"/>
            <w:lang w:eastAsia="ja-JP"/>
          </w:rPr>
          <w:t>ctober 17 at 14:00.</w:t>
        </w:r>
      </w:ins>
      <w:ins w:id="23" w:author="Jane Brown" w:date="2019-10-13T01:35:00Z">
        <w:r>
          <w:rPr>
            <w:rFonts w:eastAsia="Yu Mincho"/>
            <w:lang w:eastAsia="ja-JP"/>
          </w:rPr>
          <w:t xml:space="preserve"> I hope that will suit you, but please let me know if you would prefer a different day or time, and I will adjust the booking accordingly.</w:t>
        </w:r>
      </w:ins>
    </w:p>
    <w:p w14:paraId="1C532124" w14:textId="77777777" w:rsidR="000C3A95" w:rsidRDefault="000C3A95" w:rsidP="000C3A95">
      <w:pPr>
        <w:shd w:val="clear" w:color="auto" w:fill="E2EFD9" w:themeFill="accent6" w:themeFillTint="33"/>
        <w:rPr>
          <w:ins w:id="24" w:author="Jane Brown" w:date="2019-10-13T01:36:00Z"/>
          <w:rFonts w:eastAsia="Yu Mincho"/>
          <w:lang w:eastAsia="ja-JP"/>
        </w:rPr>
        <w:pPrChange w:id="25" w:author="Jane Brown" w:date="2019-10-13T01:36:00Z">
          <w:pPr/>
        </w:pPrChange>
      </w:pPr>
      <w:ins w:id="26" w:author="Jane Brown" w:date="2019-10-13T01:36:00Z">
        <w:r>
          <w:rPr>
            <w:rFonts w:eastAsia="Yu Mincho"/>
            <w:lang w:eastAsia="ja-JP"/>
          </w:rPr>
          <w:t xml:space="preserve">Could you let me know which of your team members will be present?  Thank </w:t>
        </w:r>
        <w:commentRangeStart w:id="27"/>
        <w:r>
          <w:rPr>
            <w:rFonts w:eastAsia="Yu Mincho"/>
            <w:lang w:eastAsia="ja-JP"/>
          </w:rPr>
          <w:t>you.</w:t>
        </w:r>
      </w:ins>
      <w:commentRangeEnd w:id="27"/>
      <w:ins w:id="28" w:author="Jane Brown" w:date="2019-10-13T01:37:00Z">
        <w:r>
          <w:rPr>
            <w:rStyle w:val="CommentReference"/>
          </w:rPr>
          <w:commentReference w:id="27"/>
        </w:r>
      </w:ins>
    </w:p>
    <w:p w14:paraId="3C2B2823" w14:textId="77777777" w:rsidR="000C3A95" w:rsidRDefault="000C3A95" w:rsidP="00D12118">
      <w:pPr>
        <w:rPr>
          <w:rFonts w:eastAsia="Yu Mincho"/>
          <w:lang w:eastAsia="ja-JP"/>
        </w:rPr>
      </w:pPr>
    </w:p>
    <w:p w14:paraId="5EAF9A2F" w14:textId="77777777" w:rsidR="005340ED" w:rsidRDefault="005340ED" w:rsidP="00D1211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Agenda</w:t>
      </w:r>
    </w:p>
    <w:p w14:paraId="11BAE441" w14:textId="77777777" w:rsidR="005340ED" w:rsidRDefault="005340ED" w:rsidP="005340ED">
      <w:pPr>
        <w:pStyle w:val="ListParagraph"/>
        <w:numPr>
          <w:ilvl w:val="0"/>
          <w:numId w:val="2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 of VA Printing Project</w:t>
      </w:r>
      <w:bookmarkStart w:id="29" w:name="_GoBack"/>
      <w:bookmarkEnd w:id="29"/>
    </w:p>
    <w:p w14:paraId="49D349A9" w14:textId="77777777" w:rsidR="004450FA" w:rsidRDefault="005340ED" w:rsidP="005340ED">
      <w:pPr>
        <w:pStyle w:val="ListParagraph"/>
        <w:numPr>
          <w:ilvl w:val="0"/>
          <w:numId w:val="2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Files and File Transfer Solutions</w:t>
      </w:r>
    </w:p>
    <w:p w14:paraId="49BDAD23" w14:textId="77777777" w:rsidR="005340ED" w:rsidRDefault="005340ED" w:rsidP="005340ED">
      <w:pPr>
        <w:pStyle w:val="ListParagraph"/>
        <w:numPr>
          <w:ilvl w:val="0"/>
          <w:numId w:val="2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EDP Team’s Opinions and Solutions</w:t>
      </w:r>
    </w:p>
    <w:p w14:paraId="0CA80244" w14:textId="77777777" w:rsidR="005340ED" w:rsidRDefault="005340ED" w:rsidP="005340ED">
      <w:pPr>
        <w:rPr>
          <w:rFonts w:eastAsia="Yu Mincho"/>
          <w:lang w:eastAsia="ja-JP"/>
        </w:rPr>
      </w:pPr>
    </w:p>
    <w:p w14:paraId="246BA96C" w14:textId="77777777" w:rsidR="005340ED" w:rsidRPr="000C3A95" w:rsidRDefault="005340ED" w:rsidP="005340ED">
      <w:pPr>
        <w:rPr>
          <w:rFonts w:eastAsia="Yu Mincho"/>
          <w:color w:val="FF0000"/>
          <w:lang w:eastAsia="ja-JP"/>
          <w:rPrChange w:id="30" w:author="Jane Brown" w:date="2019-10-13T01:33:00Z">
            <w:rPr>
              <w:rFonts w:eastAsia="Yu Mincho"/>
              <w:lang w:eastAsia="ja-JP"/>
            </w:rPr>
          </w:rPrChange>
        </w:rPr>
      </w:pPr>
      <w:r>
        <w:rPr>
          <w:rFonts w:eastAsia="Yu Mincho"/>
          <w:lang w:eastAsia="ja-JP"/>
        </w:rPr>
        <w:t>Note: By “</w:t>
      </w:r>
      <w:r w:rsidR="002F341B">
        <w:rPr>
          <w:rFonts w:eastAsia="Yu Mincho"/>
          <w:lang w:eastAsia="ja-JP"/>
        </w:rPr>
        <w:t>Files and File Transfer Solutions”, I intend to say the files for under file transfer solutions, and the file transfer solutions that I am considering.</w:t>
      </w:r>
      <w:ins w:id="31" w:author="Jane Brown" w:date="2019-10-13T01:32:00Z">
        <w:r w:rsidR="000C3A95">
          <w:rPr>
            <w:rFonts w:eastAsia="Yu Mincho"/>
            <w:lang w:eastAsia="ja-JP"/>
          </w:rPr>
          <w:t xml:space="preserve"> </w:t>
        </w:r>
      </w:ins>
      <w:ins w:id="32" w:author="Jane Brown" w:date="2019-10-13T01:33:00Z">
        <w:r w:rsidR="000C3A95">
          <w:rPr>
            <w:rFonts w:eastAsia="Yu Mincho"/>
            <w:color w:val="FF0000"/>
            <w:lang w:eastAsia="ja-JP"/>
          </w:rPr>
          <w:t>I think that is clear – I would read it that way.</w:t>
        </w:r>
      </w:ins>
    </w:p>
    <w:p w14:paraId="514F48FC" w14:textId="77777777" w:rsidR="002F341B" w:rsidRPr="000C3A95" w:rsidRDefault="002F341B" w:rsidP="005340ED">
      <w:pPr>
        <w:rPr>
          <w:rFonts w:eastAsia="Yu Mincho"/>
          <w:color w:val="FF0000"/>
          <w:lang w:eastAsia="ja-JP"/>
          <w:rPrChange w:id="33" w:author="Jane Brown" w:date="2019-10-13T01:33:00Z">
            <w:rPr>
              <w:rFonts w:eastAsia="Yu Mincho"/>
              <w:lang w:eastAsia="ja-JP"/>
            </w:rPr>
          </w:rPrChange>
        </w:rPr>
      </w:pPr>
      <w:r>
        <w:rPr>
          <w:rFonts w:eastAsia="Yu Mincho"/>
          <w:lang w:eastAsia="ja-JP"/>
        </w:rPr>
        <w:t>EDP team is a special inhouse team for implementing file transfer solutions.</w:t>
      </w:r>
      <w:ins w:id="34" w:author="Jane Brown" w:date="2019-10-13T01:33:00Z">
        <w:r w:rsidR="000C3A95">
          <w:rPr>
            <w:rFonts w:eastAsia="Yu Mincho"/>
            <w:lang w:eastAsia="ja-JP"/>
          </w:rPr>
          <w:t xml:space="preserve"> </w:t>
        </w:r>
        <w:r w:rsidR="000C3A95">
          <w:rPr>
            <w:rFonts w:eastAsia="Yu Mincho"/>
            <w:color w:val="FF0000"/>
            <w:lang w:eastAsia="ja-JP"/>
          </w:rPr>
          <w:t>OK, thanks.</w:t>
        </w:r>
      </w:ins>
    </w:p>
    <w:p w14:paraId="69AFC097" w14:textId="77777777" w:rsidR="006179E6" w:rsidRPr="006179E6" w:rsidRDefault="006179E6" w:rsidP="006179E6">
      <w:pPr>
        <w:rPr>
          <w:rFonts w:eastAsia="Yu Mincho"/>
          <w:lang w:eastAsia="ja-JP"/>
        </w:rPr>
      </w:pPr>
      <w:r>
        <w:t xml:space="preserve"> </w:t>
      </w:r>
    </w:p>
    <w:sectPr w:rsidR="006179E6" w:rsidRPr="006179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Jane Brown" w:date="2019-10-13T01:38:00Z" w:initials="JB">
    <w:p w14:paraId="7C5DFBD9" w14:textId="06A2CF4C" w:rsidR="00BC1019" w:rsidRDefault="00BC1019">
      <w:pPr>
        <w:pStyle w:val="CommentText"/>
      </w:pPr>
      <w:r>
        <w:rPr>
          <w:rStyle w:val="CommentReference"/>
        </w:rPr>
        <w:annotationRef/>
      </w:r>
      <w:r>
        <w:t>(</w:t>
      </w:r>
      <w:proofErr w:type="gramStart"/>
      <w:r>
        <w:t>if</w:t>
      </w:r>
      <w:proofErr w:type="gramEnd"/>
      <w:r>
        <w:t xml:space="preserve"> required)</w:t>
      </w:r>
    </w:p>
  </w:comment>
  <w:comment w:id="27" w:author="Jane Brown" w:date="2019-10-13T01:37:00Z" w:initials="JB">
    <w:p w14:paraId="5009E778" w14:textId="77777777" w:rsidR="000C3A95" w:rsidRDefault="000C3A95">
      <w:pPr>
        <w:pStyle w:val="CommentText"/>
      </w:pPr>
      <w:r>
        <w:rPr>
          <w:rStyle w:val="CommentReference"/>
        </w:rPr>
        <w:annotationRef/>
      </w:r>
      <w:r>
        <w:t>Suggested amendment – to make it sound natural English.</w:t>
      </w:r>
    </w:p>
    <w:p w14:paraId="6E999753" w14:textId="0C81CE7F" w:rsidR="003826D1" w:rsidRDefault="003826D1">
      <w:pPr>
        <w:pStyle w:val="CommentText"/>
      </w:pPr>
      <w:r>
        <w:t>The last addition is optional, of course.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5DFBD9" w15:done="0"/>
  <w15:commentEx w15:paraId="6E9997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1FD2"/>
    <w:multiLevelType w:val="hybridMultilevel"/>
    <w:tmpl w:val="AAE4A26A"/>
    <w:lvl w:ilvl="0" w:tplc="0DD60B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AF7"/>
    <w:multiLevelType w:val="hybridMultilevel"/>
    <w:tmpl w:val="633C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e Brown">
    <w15:presenceInfo w15:providerId="None" w15:userId="Jane Br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2A"/>
    <w:rsid w:val="000C3A95"/>
    <w:rsid w:val="002F341B"/>
    <w:rsid w:val="003826D1"/>
    <w:rsid w:val="004450FA"/>
    <w:rsid w:val="005340ED"/>
    <w:rsid w:val="006179E6"/>
    <w:rsid w:val="00BC1019"/>
    <w:rsid w:val="00D12118"/>
    <w:rsid w:val="00DF518A"/>
    <w:rsid w:val="00E04399"/>
    <w:rsid w:val="00E7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1317"/>
  <w15:chartTrackingRefBased/>
  <w15:docId w15:val="{7ADCA587-7171-4B8D-B02C-FC99F0BC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4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0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0ED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0ED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haixiang japan</dc:creator>
  <cp:keywords/>
  <dc:description/>
  <cp:lastModifiedBy>Jane Brown</cp:lastModifiedBy>
  <cp:revision>6</cp:revision>
  <dcterms:created xsi:type="dcterms:W3CDTF">2019-10-13T00:32:00Z</dcterms:created>
  <dcterms:modified xsi:type="dcterms:W3CDTF">2019-10-13T00:39:00Z</dcterms:modified>
</cp:coreProperties>
</file>