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F8DFD" w14:textId="77777777" w:rsidR="00E46950" w:rsidRDefault="00E46950">
      <w:pPr>
        <w:rPr>
          <w:rFonts w:eastAsia="Yu Mincho"/>
          <w:b/>
          <w:bCs/>
          <w:lang w:val="nl-NL" w:eastAsia="ja-JP"/>
        </w:rPr>
      </w:pPr>
      <w:commentRangeStart w:id="0"/>
      <w:r w:rsidRPr="00E46950">
        <w:rPr>
          <w:rFonts w:eastAsia="Yu Mincho"/>
          <w:b/>
          <w:bCs/>
          <w:lang w:val="nl-NL" w:eastAsia="ja-JP"/>
        </w:rPr>
        <w:t xml:space="preserve">Files and </w:t>
      </w:r>
      <w:commentRangeEnd w:id="0"/>
      <w:r>
        <w:rPr>
          <w:rStyle w:val="CommentReference"/>
        </w:rPr>
        <w:commentReference w:id="0"/>
      </w:r>
      <w:r w:rsidRPr="00E46950">
        <w:rPr>
          <w:rFonts w:eastAsia="Yu Mincho"/>
          <w:b/>
          <w:bCs/>
          <w:lang w:val="nl-NL" w:eastAsia="ja-JP"/>
        </w:rPr>
        <w:t>File Transfer Solution</w:t>
      </w:r>
    </w:p>
    <w:p w14:paraId="35B6EA8B" w14:textId="77777777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>Files: Same flat files as shown in AS-IS solution slide</w:t>
      </w:r>
    </w:p>
    <w:p w14:paraId="4550A2D9" w14:textId="77777777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 xml:space="preserve">File Transfer Solution: </w:t>
      </w:r>
    </w:p>
    <w:p w14:paraId="41843C31" w14:textId="77777777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 xml:space="preserve">From on-premises file server to the specified blob container of my </w:t>
      </w:r>
      <w:r>
        <w:rPr>
          <w:rFonts w:eastAsia="Yu Mincho"/>
          <w:b/>
          <w:bCs/>
          <w:lang w:eastAsia="ja-JP"/>
        </w:rPr>
        <w:t xml:space="preserve">Azure </w:t>
      </w:r>
      <w:proofErr w:type="gramStart"/>
      <w:r w:rsidRPr="00E46950">
        <w:rPr>
          <w:rFonts w:eastAsia="Yu Mincho"/>
          <w:b/>
          <w:bCs/>
          <w:lang w:eastAsia="ja-JP"/>
        </w:rPr>
        <w:t xml:space="preserve">storage  </w:t>
      </w:r>
      <w:r>
        <w:rPr>
          <w:rFonts w:eastAsia="Yu Mincho"/>
          <w:b/>
          <w:bCs/>
          <w:lang w:eastAsia="ja-JP"/>
        </w:rPr>
        <w:t>account</w:t>
      </w:r>
      <w:proofErr w:type="gramEnd"/>
    </w:p>
    <w:p w14:paraId="09060A15" w14:textId="129268CD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>*</w:t>
      </w:r>
      <w:del w:id="1" w:author="Jane Brown" w:date="2019-10-15T12:34:00Z">
        <w:r w:rsidRPr="00E46950" w:rsidDel="00002B7E">
          <w:rPr>
            <w:rFonts w:eastAsia="Yu Mincho"/>
            <w:b/>
            <w:bCs/>
            <w:lang w:eastAsia="ja-JP"/>
          </w:rPr>
          <w:delText>Nice to have</w:delText>
        </w:r>
      </w:del>
      <w:ins w:id="2" w:author="Jane Brown" w:date="2019-10-15T12:34:00Z">
        <w:r w:rsidR="00002B7E">
          <w:rPr>
            <w:rFonts w:eastAsia="Yu Mincho"/>
            <w:b/>
            <w:bCs/>
            <w:lang w:eastAsia="ja-JP"/>
          </w:rPr>
          <w:t>Prefer</w:t>
        </w:r>
      </w:ins>
      <w:ins w:id="3" w:author="Jane Brown" w:date="2019-10-15T12:35:00Z">
        <w:r w:rsidR="00002B7E">
          <w:rPr>
            <w:rFonts w:eastAsia="Yu Mincho"/>
            <w:b/>
            <w:bCs/>
            <w:lang w:eastAsia="ja-JP"/>
          </w:rPr>
          <w:t>red additional</w:t>
        </w:r>
      </w:ins>
      <w:r w:rsidRPr="00E46950">
        <w:rPr>
          <w:rFonts w:eastAsia="Yu Mincho"/>
          <w:b/>
          <w:bCs/>
          <w:lang w:eastAsia="ja-JP"/>
        </w:rPr>
        <w:t xml:space="preserve"> file </w:t>
      </w:r>
      <w:commentRangeStart w:id="4"/>
      <w:r w:rsidRPr="00E46950">
        <w:rPr>
          <w:rFonts w:eastAsia="Yu Mincho"/>
          <w:b/>
          <w:bCs/>
          <w:lang w:eastAsia="ja-JP"/>
        </w:rPr>
        <w:t>transfer services</w:t>
      </w:r>
      <w:commentRangeEnd w:id="4"/>
      <w:r>
        <w:rPr>
          <w:rStyle w:val="CommentReference"/>
        </w:rPr>
        <w:commentReference w:id="4"/>
      </w:r>
    </w:p>
    <w:p w14:paraId="47BD78C8" w14:textId="15CB35D3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>1. Transfer the files generated on Azure cloud back to YYYYMMDD folder o</w:t>
      </w:r>
      <w:ins w:id="5" w:author="Jane Brown" w:date="2019-10-15T12:36:00Z">
        <w:r w:rsidR="00002B7E">
          <w:rPr>
            <w:rFonts w:eastAsia="Yu Mincho"/>
            <w:b/>
            <w:bCs/>
            <w:lang w:eastAsia="ja-JP"/>
          </w:rPr>
          <w:t>n</w:t>
        </w:r>
      </w:ins>
      <w:del w:id="6" w:author="Jane Brown" w:date="2019-10-15T12:36:00Z">
        <w:r w:rsidRPr="00E46950" w:rsidDel="00002B7E">
          <w:rPr>
            <w:rFonts w:eastAsia="Yu Mincho"/>
            <w:b/>
            <w:bCs/>
            <w:lang w:eastAsia="ja-JP"/>
          </w:rPr>
          <w:delText>f</w:delText>
        </w:r>
      </w:del>
      <w:r w:rsidRPr="00E46950">
        <w:rPr>
          <w:rFonts w:eastAsia="Yu Mincho"/>
          <w:b/>
          <w:bCs/>
          <w:lang w:eastAsia="ja-JP"/>
        </w:rPr>
        <w:t xml:space="preserve"> on-premises file server</w:t>
      </w:r>
    </w:p>
    <w:p w14:paraId="4ACF707D" w14:textId="65ED5B3E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 xml:space="preserve">2. Rotate the file folders so that </w:t>
      </w:r>
      <w:del w:id="7" w:author="Jane Brown" w:date="2019-10-15T12:36:00Z">
        <w:r w:rsidRPr="00E46950" w:rsidDel="00002B7E">
          <w:rPr>
            <w:rFonts w:eastAsia="Yu Mincho"/>
            <w:b/>
            <w:bCs/>
            <w:lang w:eastAsia="ja-JP"/>
          </w:rPr>
          <w:delText>up to</w:delText>
        </w:r>
      </w:del>
      <w:ins w:id="8" w:author="Jane Brown" w:date="2019-10-15T12:36:00Z">
        <w:r w:rsidR="00002B7E">
          <w:rPr>
            <w:rFonts w:eastAsia="Yu Mincho"/>
            <w:b/>
            <w:bCs/>
            <w:lang w:eastAsia="ja-JP"/>
          </w:rPr>
          <w:t>the</w:t>
        </w:r>
      </w:ins>
      <w:r w:rsidRPr="00E46950">
        <w:rPr>
          <w:rFonts w:eastAsia="Yu Mincho"/>
          <w:b/>
          <w:bCs/>
          <w:lang w:eastAsia="ja-JP"/>
        </w:rPr>
        <w:t xml:space="preserve"> latest </w:t>
      </w:r>
      <w:ins w:id="9" w:author="Jane Brown" w:date="2019-10-15T12:38:00Z">
        <w:r w:rsidR="00002B7E" w:rsidRPr="00E46950">
          <w:rPr>
            <w:rFonts w:eastAsia="Yu Mincho"/>
            <w:b/>
            <w:bCs/>
            <w:lang w:eastAsia="ja-JP"/>
          </w:rPr>
          <w:t>folders</w:t>
        </w:r>
        <w:r w:rsidR="00002B7E">
          <w:rPr>
            <w:rFonts w:eastAsia="Yu Mincho"/>
            <w:b/>
            <w:bCs/>
            <w:lang w:eastAsia="ja-JP"/>
          </w:rPr>
          <w:t xml:space="preserve">, </w:t>
        </w:r>
      </w:ins>
      <w:commentRangeStart w:id="10"/>
      <w:ins w:id="11" w:author="Jane Brown" w:date="2019-10-15T12:36:00Z">
        <w:r w:rsidR="00002B7E">
          <w:rPr>
            <w:rFonts w:eastAsia="Yu Mincho"/>
            <w:b/>
            <w:bCs/>
            <w:lang w:eastAsia="ja-JP"/>
          </w:rPr>
          <w:t>up to</w:t>
        </w:r>
      </w:ins>
      <w:ins w:id="12" w:author="Jane Brown" w:date="2019-10-15T12:38:00Z">
        <w:r w:rsidR="00002B7E">
          <w:rPr>
            <w:rFonts w:eastAsia="Yu Mincho"/>
            <w:b/>
            <w:bCs/>
            <w:lang w:eastAsia="ja-JP"/>
          </w:rPr>
          <w:t xml:space="preserve"> </w:t>
        </w:r>
      </w:ins>
      <w:r w:rsidRPr="00E46950">
        <w:rPr>
          <w:rFonts w:eastAsia="Yu Mincho"/>
          <w:b/>
          <w:bCs/>
          <w:lang w:eastAsia="ja-JP"/>
        </w:rPr>
        <w:t>seven days</w:t>
      </w:r>
      <w:ins w:id="13" w:author="Jane Brown" w:date="2019-10-15T12:38:00Z">
        <w:r w:rsidR="00002B7E">
          <w:rPr>
            <w:rFonts w:eastAsia="Yu Mincho"/>
            <w:b/>
            <w:bCs/>
            <w:lang w:eastAsia="ja-JP"/>
          </w:rPr>
          <w:t>,</w:t>
        </w:r>
      </w:ins>
      <w:del w:id="14" w:author="Jane Brown" w:date="2019-10-15T12:38:00Z">
        <w:r w:rsidRPr="00E46950" w:rsidDel="00002B7E">
          <w:rPr>
            <w:rFonts w:eastAsia="Yu Mincho"/>
            <w:b/>
            <w:bCs/>
            <w:lang w:eastAsia="ja-JP"/>
          </w:rPr>
          <w:delText xml:space="preserve"> </w:delText>
        </w:r>
      </w:del>
      <w:commentRangeEnd w:id="10"/>
      <w:r w:rsidR="00002B7E">
        <w:rPr>
          <w:rStyle w:val="CommentReference"/>
        </w:rPr>
        <w:commentReference w:id="10"/>
      </w:r>
      <w:del w:id="15" w:author="Jane Brown" w:date="2019-10-15T12:38:00Z">
        <w:r w:rsidRPr="00E46950" w:rsidDel="00002B7E">
          <w:rPr>
            <w:rFonts w:eastAsia="Yu Mincho"/>
            <w:b/>
            <w:bCs/>
            <w:lang w:eastAsia="ja-JP"/>
          </w:rPr>
          <w:delText>folders</w:delText>
        </w:r>
      </w:del>
      <w:r w:rsidRPr="00E46950">
        <w:rPr>
          <w:rFonts w:eastAsia="Yu Mincho"/>
          <w:b/>
          <w:bCs/>
          <w:lang w:eastAsia="ja-JP"/>
        </w:rPr>
        <w:t xml:space="preserve"> are kept</w:t>
      </w:r>
    </w:p>
    <w:p w14:paraId="131B5177" w14:textId="5DD23CA7" w:rsidR="00E46950" w:rsidRPr="00E46950" w:rsidRDefault="00E46950" w:rsidP="00E46950">
      <w:pPr>
        <w:rPr>
          <w:rFonts w:eastAsia="Yu Mincho"/>
          <w:lang w:eastAsia="ja-JP"/>
        </w:rPr>
      </w:pPr>
      <w:r w:rsidRPr="00E46950">
        <w:rPr>
          <w:rFonts w:eastAsia="Yu Mincho"/>
          <w:b/>
          <w:bCs/>
          <w:lang w:eastAsia="ja-JP"/>
        </w:rPr>
        <w:t>3. Send email notification</w:t>
      </w:r>
      <w:del w:id="16" w:author="Jane Brown" w:date="2019-10-15T12:38:00Z">
        <w:r w:rsidRPr="00E46950" w:rsidDel="00002B7E">
          <w:rPr>
            <w:rFonts w:eastAsia="Yu Mincho"/>
            <w:b/>
            <w:bCs/>
            <w:lang w:eastAsia="ja-JP"/>
          </w:rPr>
          <w:delText>s</w:delText>
        </w:r>
      </w:del>
      <w:bookmarkStart w:id="17" w:name="_GoBack"/>
      <w:bookmarkEnd w:id="17"/>
      <w:r w:rsidRPr="00E46950">
        <w:rPr>
          <w:rFonts w:eastAsia="Yu Mincho"/>
          <w:b/>
          <w:bCs/>
          <w:lang w:eastAsia="ja-JP"/>
        </w:rPr>
        <w:t xml:space="preserve"> for every successful or fail</w:t>
      </w:r>
      <w:ins w:id="18" w:author="Jane Brown" w:date="2019-10-15T12:36:00Z">
        <w:r w:rsidR="00002B7E">
          <w:rPr>
            <w:rFonts w:eastAsia="Yu Mincho"/>
            <w:b/>
            <w:bCs/>
            <w:lang w:eastAsia="ja-JP"/>
          </w:rPr>
          <w:t>ed</w:t>
        </w:r>
      </w:ins>
      <w:del w:id="19" w:author="Jane Brown" w:date="2019-10-15T12:36:00Z">
        <w:r w:rsidRPr="00E46950" w:rsidDel="00002B7E">
          <w:rPr>
            <w:rFonts w:eastAsia="Yu Mincho"/>
            <w:b/>
            <w:bCs/>
            <w:lang w:eastAsia="ja-JP"/>
          </w:rPr>
          <w:delText>ure</w:delText>
        </w:r>
      </w:del>
      <w:r w:rsidRPr="00E46950">
        <w:rPr>
          <w:rFonts w:eastAsia="Yu Mincho"/>
          <w:b/>
          <w:bCs/>
          <w:lang w:eastAsia="ja-JP"/>
        </w:rPr>
        <w:t xml:space="preserve"> file transfer.</w:t>
      </w:r>
    </w:p>
    <w:p w14:paraId="1A1104D8" w14:textId="77777777" w:rsidR="00E46950" w:rsidRPr="00E46950" w:rsidRDefault="00E46950">
      <w:pPr>
        <w:rPr>
          <w:rFonts w:eastAsia="Yu Mincho"/>
          <w:lang w:eastAsia="ja-JP"/>
        </w:rPr>
      </w:pPr>
    </w:p>
    <w:sectPr w:rsidR="00E46950" w:rsidRPr="00E46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ixiang japan" w:date="2019-10-15T19:24:00Z" w:initials="hj">
    <w:p w14:paraId="6940298D" w14:textId="77777777" w:rsidR="00E46950" w:rsidRDefault="00E46950">
      <w:pPr>
        <w:pStyle w:val="CommentText"/>
      </w:pPr>
      <w:r>
        <w:rPr>
          <w:rStyle w:val="CommentReference"/>
        </w:rPr>
        <w:annotationRef/>
      </w:r>
      <w:r>
        <w:t>This whole page is placed in a PPT slide</w:t>
      </w:r>
    </w:p>
  </w:comment>
  <w:comment w:id="4" w:author="haixiang japan" w:date="2019-10-15T19:25:00Z" w:initials="hj">
    <w:p w14:paraId="337F0ABB" w14:textId="77777777" w:rsidR="00E46950" w:rsidRDefault="00E46950">
      <w:pPr>
        <w:pStyle w:val="CommentText"/>
      </w:pPr>
      <w:r>
        <w:rPr>
          <w:rStyle w:val="CommentReference"/>
        </w:rPr>
        <w:annotationRef/>
      </w:r>
      <w:r>
        <w:t>I mean the following three requirements are nice to have.</w:t>
      </w:r>
    </w:p>
    <w:p w14:paraId="5D86E887" w14:textId="5F1A84B7" w:rsidR="00002B7E" w:rsidRDefault="00002B7E">
      <w:pPr>
        <w:pStyle w:val="CommentText"/>
      </w:pPr>
      <w:r>
        <w:t>‘Preferable’ or ‘preferred’ means “I prefer to have these but it is not essential”</w:t>
      </w:r>
    </w:p>
  </w:comment>
  <w:comment w:id="10" w:author="Jane Brown" w:date="2019-10-15T12:36:00Z" w:initials="JB">
    <w:p w14:paraId="0E976E96" w14:textId="04C95C8E" w:rsidR="00002B7E" w:rsidRDefault="00002B7E">
      <w:pPr>
        <w:pStyle w:val="CommentText"/>
      </w:pPr>
      <w:r>
        <w:rPr>
          <w:rStyle w:val="CommentReference"/>
        </w:rPr>
        <w:annotationRef/>
      </w:r>
      <w:r>
        <w:t>This means it will keep the latest folders, and they will be 0 – 7 days, depending on availability.  I hope that is correct.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0298D" w15:done="0"/>
  <w15:commentEx w15:paraId="5D86E887" w15:done="0"/>
  <w15:commentEx w15:paraId="0E976E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40298D" w16cid:durableId="21509B56"/>
  <w16cid:commentId w16cid:paraId="5D86E887" w16cid:durableId="21509B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ixiang japan">
    <w15:presenceInfo w15:providerId="Windows Live" w15:userId="5c435e043a72fbc2"/>
  </w15:person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50"/>
    <w:rsid w:val="00002B7E"/>
    <w:rsid w:val="00E4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82D3"/>
  <w15:chartTrackingRefBased/>
  <w15:docId w15:val="{8D7938A1-9D4F-456E-95EA-AD37A7C9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6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95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95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2</cp:revision>
  <dcterms:created xsi:type="dcterms:W3CDTF">2019-10-15T11:39:00Z</dcterms:created>
  <dcterms:modified xsi:type="dcterms:W3CDTF">2019-10-15T11:39:00Z</dcterms:modified>
</cp:coreProperties>
</file>