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800A6" w14:textId="77777777" w:rsidR="0043416C" w:rsidRDefault="0043416C">
      <w:r>
        <w:t>Five-year goal</w:t>
      </w:r>
    </w:p>
    <w:p w14:paraId="4E4DED65" w14:textId="77777777" w:rsidR="0043416C" w:rsidRDefault="0043416C"/>
    <w:p w14:paraId="5BD9EA93" w14:textId="52E5A363" w:rsidR="00BF090E" w:rsidRDefault="0043416C">
      <w:commentRangeStart w:id="0"/>
      <w:r>
        <w:t>W</w:t>
      </w:r>
      <w:commentRangeEnd w:id="0"/>
      <w:r w:rsidR="00B34DBA">
        <w:rPr>
          <w:rStyle w:val="CommentReference"/>
        </w:rPr>
        <w:commentReference w:id="0"/>
      </w:r>
      <w:r>
        <w:t xml:space="preserve">hile being </w:t>
      </w:r>
      <w:del w:id="1" w:author="Jane Brown" w:date="2019-11-05T11:48:00Z">
        <w:r w:rsidDel="00E44B10">
          <w:delText xml:space="preserve">a </w:delText>
        </w:r>
      </w:del>
      <w:r>
        <w:t xml:space="preserve">temp staff, </w:t>
      </w:r>
      <w:ins w:id="2" w:author="Jane Brown" w:date="2019-11-05T11:48:00Z">
        <w:r w:rsidR="00E44B10" w:rsidRPr="00E44B10">
          <w:rPr>
            <w:highlight w:val="yellow"/>
            <w:rPrChange w:id="3" w:author="Jane Brown" w:date="2019-11-05T11:49:00Z">
              <w:rPr/>
            </w:rPrChange>
          </w:rPr>
          <w:t xml:space="preserve">While being </w:t>
        </w:r>
        <w:r w:rsidR="00E44B10" w:rsidRPr="00E44B10">
          <w:rPr>
            <w:highlight w:val="yellow"/>
            <w:rPrChange w:id="4" w:author="Jane Brown" w:date="2019-11-05T11:49:00Z">
              <w:rPr/>
            </w:rPrChange>
          </w:rPr>
          <w:t xml:space="preserve">a </w:t>
        </w:r>
        <w:r w:rsidR="00E44B10" w:rsidRPr="00E44B10">
          <w:rPr>
            <w:highlight w:val="yellow"/>
            <w:rPrChange w:id="5" w:author="Jane Brown" w:date="2019-11-05T11:49:00Z">
              <w:rPr/>
            </w:rPrChange>
          </w:rPr>
          <w:t>temp staff</w:t>
        </w:r>
        <w:r w:rsidR="00E44B10" w:rsidRPr="00E44B10">
          <w:rPr>
            <w:highlight w:val="yellow"/>
            <w:rPrChange w:id="6" w:author="Jane Brown" w:date="2019-11-05T11:49:00Z">
              <w:rPr/>
            </w:rPrChange>
          </w:rPr>
          <w:t xml:space="preserve"> member,</w:t>
        </w:r>
        <w:r w:rsidR="00E44B10">
          <w:t xml:space="preserve"> I</w:t>
        </w:r>
        <w:r w:rsidR="00E44B10" w:rsidDel="00E44B10">
          <w:t xml:space="preserve"> </w:t>
        </w:r>
      </w:ins>
      <w:del w:id="7" w:author="Jane Brown" w:date="2019-11-05T11:48:00Z">
        <w:r w:rsidDel="00E44B10">
          <w:delText xml:space="preserve">I </w:delText>
        </w:r>
      </w:del>
      <w:r>
        <w:t xml:space="preserve">believe in adapting to changes and </w:t>
      </w:r>
      <w:del w:id="8" w:author="Jane Brown" w:date="2019-11-05T11:49:00Z">
        <w:r w:rsidDel="00E44B10">
          <w:delText>do not</w:delText>
        </w:r>
      </w:del>
      <w:ins w:id="9" w:author="Jane Brown" w:date="2019-11-05T11:49:00Z">
        <w:r w:rsidR="00E44B10">
          <w:t>am not currently</w:t>
        </w:r>
      </w:ins>
      <w:r>
        <w:t xml:space="preserve"> attempt</w:t>
      </w:r>
      <w:ins w:id="10" w:author="Jane Brown" w:date="2019-11-05T11:49:00Z">
        <w:r w:rsidR="00E44B10">
          <w:t>ing</w:t>
        </w:r>
      </w:ins>
      <w:r>
        <w:t xml:space="preserve"> to make a detail</w:t>
      </w:r>
      <w:ins w:id="11" w:author="Jane Brown" w:date="2019-11-05T11:49:00Z">
        <w:r w:rsidR="00E44B10">
          <w:t>ed</w:t>
        </w:r>
      </w:ins>
      <w:r>
        <w:t xml:space="preserve"> long- term career plan. </w:t>
      </w:r>
      <w:r w:rsidR="00BF090E" w:rsidRPr="00BF090E">
        <w:t xml:space="preserve">However, generally speaking, </w:t>
      </w:r>
      <w:ins w:id="12" w:author="Jane Brown" w:date="2019-11-05T11:49:00Z">
        <w:r w:rsidR="00E44B10">
          <w:t xml:space="preserve">in five years’ time </w:t>
        </w:r>
      </w:ins>
      <w:r w:rsidR="00BF090E" w:rsidRPr="00BF090E">
        <w:t xml:space="preserve">I </w:t>
      </w:r>
      <w:commentRangeStart w:id="13"/>
      <w:r w:rsidR="00BF090E" w:rsidRPr="00BF090E">
        <w:t xml:space="preserve">would like </w:t>
      </w:r>
      <w:commentRangeEnd w:id="13"/>
      <w:r w:rsidR="00D64F3D">
        <w:rPr>
          <w:rStyle w:val="CommentReference"/>
        </w:rPr>
        <w:commentReference w:id="13"/>
      </w:r>
      <w:r w:rsidR="00BF090E" w:rsidRPr="00BF090E">
        <w:t xml:space="preserve">to be someone who has </w:t>
      </w:r>
      <w:ins w:id="14" w:author="Jane Brown" w:date="2019-11-05T11:49:00Z">
        <w:r w:rsidR="00E44B10">
          <w:t>the</w:t>
        </w:r>
      </w:ins>
      <w:del w:id="15" w:author="Jane Brown" w:date="2019-11-05T11:49:00Z">
        <w:r w:rsidR="00BF090E" w:rsidRPr="00BF090E" w:rsidDel="00E44B10">
          <w:delText>both</w:delText>
        </w:r>
      </w:del>
      <w:r w:rsidR="00BF090E" w:rsidRPr="00BF090E">
        <w:t xml:space="preserve"> required business knowledge and system skills</w:t>
      </w:r>
      <w:r w:rsidR="00BF090E">
        <w:t xml:space="preserve">, </w:t>
      </w:r>
      <w:r w:rsidR="00BF090E" w:rsidRPr="00BF090E">
        <w:t>who can offer insight</w:t>
      </w:r>
      <w:ins w:id="16" w:author="Jane Brown" w:date="2019-11-05T11:50:00Z">
        <w:r w:rsidR="00E44B10">
          <w:t>ful</w:t>
        </w:r>
      </w:ins>
      <w:r w:rsidR="00BF090E" w:rsidRPr="00BF090E">
        <w:t xml:space="preserve"> opinions and advice for any new system development, and </w:t>
      </w:r>
      <w:r w:rsidR="00BF090E">
        <w:t xml:space="preserve">who can </w:t>
      </w:r>
      <w:r w:rsidR="00BF090E" w:rsidRPr="00BF090E">
        <w:t xml:space="preserve">take </w:t>
      </w:r>
      <w:r w:rsidR="00BF090E">
        <w:t>a leading</w:t>
      </w:r>
      <w:r w:rsidR="00BF090E" w:rsidRPr="00BF090E">
        <w:t xml:space="preserve"> role in troubleshooting system issues.</w:t>
      </w:r>
    </w:p>
    <w:p w14:paraId="1B5DB403" w14:textId="74CF8D2F" w:rsidR="00D64F3D" w:rsidRDefault="00D64F3D"/>
    <w:p w14:paraId="596849D2" w14:textId="10E4DFF9" w:rsidR="00D64F3D" w:rsidRDefault="00D64F3D">
      <w:bookmarkStart w:id="17" w:name="_GoBack"/>
      <w:bookmarkEnd w:id="17"/>
    </w:p>
    <w:p w14:paraId="37710F67" w14:textId="5A7E9974" w:rsidR="00D64F3D" w:rsidRDefault="00D64F3D">
      <w:commentRangeStart w:id="18"/>
      <w:r>
        <w:t>Cloud Technology</w:t>
      </w:r>
      <w:commentRangeEnd w:id="18"/>
      <w:r>
        <w:rPr>
          <w:rStyle w:val="CommentReference"/>
        </w:rPr>
        <w:commentReference w:id="18"/>
      </w:r>
    </w:p>
    <w:p w14:paraId="45D1D134" w14:textId="1CA180E7" w:rsidR="00D64F3D" w:rsidRDefault="00D64F3D">
      <w:r>
        <w:t>I know your company offers excellent AWS cloud-based solutions.  I am also currently working on cloud-based development, Azure</w:t>
      </w:r>
      <w:ins w:id="19" w:author="Jane Brown" w:date="2019-11-05T11:51:00Z">
        <w:r w:rsidR="00353F14">
          <w:t xml:space="preserve"> though,</w:t>
        </w:r>
      </w:ins>
      <w:r>
        <w:t xml:space="preserve"> not AWS</w:t>
      </w:r>
      <w:del w:id="20" w:author="Jane Brown" w:date="2019-11-05T11:51:00Z">
        <w:r w:rsidDel="00353F14">
          <w:delText xml:space="preserve"> though</w:delText>
        </w:r>
      </w:del>
      <w:r>
        <w:t>.</w:t>
      </w:r>
    </w:p>
    <w:p w14:paraId="5208F094" w14:textId="77777777" w:rsidR="0043416C" w:rsidRDefault="0043416C"/>
    <w:sectPr w:rsidR="0043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ne Brown" w:date="2019-11-05T11:52:00Z" w:initials="JB">
    <w:p w14:paraId="6CD6AC81" w14:textId="06B35969" w:rsidR="00B34DBA" w:rsidRDefault="00B34DBA">
      <w:pPr>
        <w:pStyle w:val="CommentText"/>
      </w:pPr>
      <w:r>
        <w:rPr>
          <w:rStyle w:val="CommentReference"/>
        </w:rPr>
        <w:annotationRef/>
      </w:r>
      <w:r>
        <w:t>Alternatives. But not ‘a temp staff’.</w:t>
      </w:r>
    </w:p>
  </w:comment>
  <w:comment w:id="13" w:author="haixiang japan" w:date="2019-11-04T13:41:00Z" w:initials="hj">
    <w:p w14:paraId="346482FD" w14:textId="5DE280FB" w:rsidR="00D64F3D" w:rsidRDefault="00D64F3D">
      <w:pPr>
        <w:pStyle w:val="CommentText"/>
      </w:pPr>
      <w:r>
        <w:rPr>
          <w:rStyle w:val="CommentReference"/>
        </w:rPr>
        <w:annotationRef/>
      </w:r>
      <w:r>
        <w:t>Do I need to add “in five years”?</w:t>
      </w:r>
    </w:p>
    <w:p w14:paraId="4EB9F9FC" w14:textId="654CBEA0" w:rsidR="00E44B10" w:rsidRPr="00E44B10" w:rsidRDefault="00E44B10">
      <w:pPr>
        <w:pStyle w:val="CommentText"/>
        <w:rPr>
          <w:color w:val="FF0000"/>
        </w:rPr>
      </w:pPr>
      <w:r>
        <w:rPr>
          <w:color w:val="FF0000"/>
        </w:rPr>
        <w:t>Yes, for clarity.</w:t>
      </w:r>
    </w:p>
  </w:comment>
  <w:comment w:id="18" w:author="haixiang japan" w:date="2019-11-04T13:40:00Z" w:initials="hj">
    <w:p w14:paraId="4C39E188" w14:textId="77777777" w:rsidR="00D64F3D" w:rsidRDefault="00D64F3D">
      <w:pPr>
        <w:pStyle w:val="CommentText"/>
      </w:pPr>
      <w:r>
        <w:rPr>
          <w:rStyle w:val="CommentReference"/>
        </w:rPr>
        <w:annotationRef/>
      </w:r>
      <w:r>
        <w:t>This is intended to add to the FIT section</w:t>
      </w:r>
    </w:p>
    <w:p w14:paraId="2A3DA641" w14:textId="638DFD57" w:rsidR="00E44B10" w:rsidRPr="00E44B10" w:rsidRDefault="00E44B10">
      <w:pPr>
        <w:pStyle w:val="CommentText"/>
        <w:rPr>
          <w:color w:val="FF0000"/>
        </w:rPr>
      </w:pPr>
      <w:r>
        <w:rPr>
          <w:color w:val="FF0000"/>
        </w:rPr>
        <w:t>That sounds good.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D6AC81" w15:done="0"/>
  <w15:commentEx w15:paraId="4EB9F9FC" w15:done="0"/>
  <w15:commentEx w15:paraId="2A3DA6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6482FD" w16cid:durableId="216AA906"/>
  <w16cid:commentId w16cid:paraId="2A3DA641" w16cid:durableId="216AA8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e Brown">
    <w15:presenceInfo w15:providerId="None" w15:userId="Jane Brown"/>
  </w15:person>
  <w15:person w15:author="haixiang japan">
    <w15:presenceInfo w15:providerId="Windows Live" w15:userId="5c435e043a72fb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6C"/>
    <w:rsid w:val="00353F14"/>
    <w:rsid w:val="0043416C"/>
    <w:rsid w:val="008F5BD6"/>
    <w:rsid w:val="00B34DBA"/>
    <w:rsid w:val="00BF090E"/>
    <w:rsid w:val="00D64F3D"/>
    <w:rsid w:val="00E4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C694"/>
  <w15:chartTrackingRefBased/>
  <w15:docId w15:val="{9C6A4394-B8E3-4BE3-85D0-6BDE0705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41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1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1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1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1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16C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16C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haixiang japan</dc:creator>
  <cp:keywords/>
  <dc:description/>
  <cp:lastModifiedBy>Jane Brown</cp:lastModifiedBy>
  <cp:revision>5</cp:revision>
  <dcterms:created xsi:type="dcterms:W3CDTF">2019-11-05T11:51:00Z</dcterms:created>
  <dcterms:modified xsi:type="dcterms:W3CDTF">2019-11-05T11:52:00Z</dcterms:modified>
</cp:coreProperties>
</file>