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B9216" w14:textId="30521074" w:rsidR="00025814" w:rsidRDefault="00025814">
      <w:ins w:id="0" w:author="haixiang japan" w:date="2019-11-04T17:10:00Z">
        <w:r>
          <w:t>That being said, your company is the biggest company I’</w:t>
        </w:r>
        <w:del w:id="1" w:author="Jane Brown" w:date="2019-11-05T08:19:00Z">
          <w:r w:rsidDel="00EB5457">
            <w:delText xml:space="preserve"> </w:delText>
          </w:r>
        </w:del>
        <w:r>
          <w:t xml:space="preserve">ve never </w:t>
        </w:r>
        <w:commentRangeStart w:id="2"/>
        <w:r>
          <w:t>heard of.</w:t>
        </w:r>
      </w:ins>
      <w:commentRangeEnd w:id="2"/>
      <w:r>
        <w:rPr>
          <w:rStyle w:val="CommentReference"/>
        </w:rPr>
        <w:commentReference w:id="2"/>
      </w:r>
    </w:p>
    <w:p w14:paraId="5DB65D73" w14:textId="447CE556" w:rsidR="0008029D" w:rsidRDefault="0008029D">
      <w:commentRangeStart w:id="3"/>
      <w:commentRangeStart w:id="4"/>
      <w:del w:id="5" w:author="haixiang japan" w:date="2019-11-04T17:18:00Z">
        <w:r w:rsidDel="00025814">
          <w:delText>The</w:delText>
        </w:r>
        <w:commentRangeEnd w:id="3"/>
        <w:r w:rsidR="00114563" w:rsidDel="00025814">
          <w:rPr>
            <w:rStyle w:val="CommentReference"/>
          </w:rPr>
          <w:commentReference w:id="3"/>
        </w:r>
        <w:r w:rsidDel="00025814">
          <w:delText>rmo Fisher Scientific is a hig</w:delText>
        </w:r>
      </w:del>
      <w:ins w:id="6" w:author="Jane Brown" w:date="2019-11-05T08:23:00Z">
        <w:r w:rsidR="007C6754">
          <w:t>I understand that y</w:t>
        </w:r>
      </w:ins>
      <w:ins w:id="7" w:author="haixiang japan" w:date="2019-11-04T17:18:00Z">
        <w:del w:id="8" w:author="Jane Brown" w:date="2019-11-05T08:23:00Z">
          <w:r w:rsidR="00025814" w:rsidDel="007C6754">
            <w:delText>Y</w:delText>
          </w:r>
        </w:del>
        <w:r w:rsidR="00025814">
          <w:t xml:space="preserve">our company </w:t>
        </w:r>
      </w:ins>
      <w:commentRangeEnd w:id="4"/>
      <w:r w:rsidR="007C6754">
        <w:rPr>
          <w:rStyle w:val="CommentReference"/>
        </w:rPr>
        <w:commentReference w:id="4"/>
      </w:r>
      <w:ins w:id="9" w:author="haixiang japan" w:date="2019-11-04T17:18:00Z">
        <w:r w:rsidR="00025814">
          <w:t>is a bio</w:t>
        </w:r>
      </w:ins>
      <w:del w:id="10" w:author="haixiang japan" w:date="2019-11-04T17:18:00Z">
        <w:r w:rsidDel="00025814">
          <w:delText>h</w:delText>
        </w:r>
      </w:del>
      <w:r>
        <w:t xml:space="preserve">-tech company, offering products and services for life science and pharmaceutical industries.  </w:t>
      </w:r>
      <w:ins w:id="11" w:author="Jane Brown" w:date="2019-11-05T08:20:00Z">
        <w:r w:rsidR="00EB5457">
          <w:t xml:space="preserve">After </w:t>
        </w:r>
        <w:commentRangeStart w:id="12"/>
        <w:r w:rsidR="00EB5457">
          <w:t>reading through</w:t>
        </w:r>
      </w:ins>
      <w:del w:id="13" w:author="Jane Brown" w:date="2019-11-05T08:20:00Z">
        <w:r w:rsidDel="00EB5457">
          <w:delText>I had a quick browse of</w:delText>
        </w:r>
      </w:del>
      <w:r>
        <w:t xml:space="preserve"> </w:t>
      </w:r>
      <w:commentRangeEnd w:id="12"/>
      <w:r w:rsidR="00EB5457">
        <w:rPr>
          <w:rStyle w:val="CommentReference"/>
        </w:rPr>
        <w:commentReference w:id="12"/>
      </w:r>
      <w:r>
        <w:t>your website</w:t>
      </w:r>
      <w:ins w:id="14" w:author="Jane Brown" w:date="2019-11-05T08:20:00Z">
        <w:r w:rsidR="00EB5457">
          <w:t>,</w:t>
        </w:r>
      </w:ins>
      <w:del w:id="15" w:author="Jane Brown" w:date="2019-11-05T08:21:00Z">
        <w:r w:rsidDel="00EB5457">
          <w:delText xml:space="preserve"> and</w:delText>
        </w:r>
      </w:del>
      <w:r>
        <w:t xml:space="preserve"> I have to admit that there are a lot of new words and new concepts that I </w:t>
      </w:r>
      <w:ins w:id="16" w:author="Jane Brown" w:date="2019-11-05T08:06:00Z">
        <w:r w:rsidR="00FA1508">
          <w:t xml:space="preserve">would </w:t>
        </w:r>
      </w:ins>
      <w:r>
        <w:t xml:space="preserve">need to catch up </w:t>
      </w:r>
      <w:r w:rsidR="00114563">
        <w:t>on</w:t>
      </w:r>
      <w:r>
        <w:t xml:space="preserve"> if I </w:t>
      </w:r>
      <w:ins w:id="17" w:author="Jane Brown" w:date="2019-11-05T08:06:00Z">
        <w:r w:rsidR="00FA1508">
          <w:t>were</w:t>
        </w:r>
      </w:ins>
      <w:del w:id="18" w:author="Jane Brown" w:date="2019-11-05T08:06:00Z">
        <w:r w:rsidDel="00FA1508">
          <w:delText>am</w:delText>
        </w:r>
      </w:del>
      <w:r>
        <w:t xml:space="preserve"> honored to be finally selected. </w:t>
      </w:r>
      <w:r w:rsidR="00114563">
        <w:t xml:space="preserve">However, </w:t>
      </w:r>
      <w:ins w:id="19" w:author="Jane Brown" w:date="2019-11-05T08:06:00Z">
        <w:r w:rsidR="00FA1508">
          <w:t>perhaps</w:t>
        </w:r>
      </w:ins>
      <w:del w:id="20" w:author="Jane Brown" w:date="2019-11-05T08:06:00Z">
        <w:r w:rsidR="00114563" w:rsidDel="00FA1508">
          <w:delText>maybe</w:delText>
        </w:r>
      </w:del>
      <w:r w:rsidR="00114563">
        <w:t xml:space="preserve"> like Japan branches of many major global companies, your focus in Japan is on sales. </w:t>
      </w:r>
    </w:p>
    <w:p w14:paraId="382BDC12" w14:textId="77777777" w:rsidR="00114563" w:rsidRDefault="00114563">
      <w:bookmarkStart w:id="21" w:name="_GoBack"/>
      <w:bookmarkEnd w:id="21"/>
    </w:p>
    <w:p w14:paraId="05A66979" w14:textId="33E1B191" w:rsidR="00114563" w:rsidRDefault="00114563" w:rsidP="00114563">
      <w:commentRangeStart w:id="22"/>
      <w:r>
        <w:rPr>
          <w:rFonts w:hint="eastAsia"/>
        </w:rPr>
        <w:t>With</w:t>
      </w:r>
      <w:commentRangeEnd w:id="22"/>
      <w:r w:rsidR="00E94DE8">
        <w:rPr>
          <w:rStyle w:val="CommentReference"/>
        </w:rPr>
        <w:commentReference w:id="22"/>
      </w:r>
      <w:r>
        <w:rPr>
          <w:rFonts w:hint="eastAsia"/>
        </w:rPr>
        <w:t xml:space="preserve"> a programmer background, I have solid development experience with windows applications and web applications, including experience </w:t>
      </w:r>
      <w:ins w:id="23" w:author="Jane Brown" w:date="2019-11-05T08:10:00Z">
        <w:r w:rsidR="00CB4337">
          <w:t>of</w:t>
        </w:r>
      </w:ins>
      <w:del w:id="24" w:author="Jane Brown" w:date="2019-11-05T08:10:00Z">
        <w:r w:rsidDel="00CB4337">
          <w:rPr>
            <w:rFonts w:hint="eastAsia"/>
          </w:rPr>
          <w:delText>in</w:delText>
        </w:r>
      </w:del>
      <w:r>
        <w:rPr>
          <w:rFonts w:hint="eastAsia"/>
        </w:rPr>
        <w:t xml:space="preserve"> the entire software development life cycle.</w:t>
      </w:r>
    </w:p>
    <w:p w14:paraId="5C28ECA5" w14:textId="66BD8617" w:rsidR="00114563" w:rsidRDefault="00CB4337" w:rsidP="00114563">
      <w:ins w:id="25" w:author="Jane Brown" w:date="2019-11-05T08:10:00Z">
        <w:r>
          <w:t>In</w:t>
        </w:r>
      </w:ins>
      <w:del w:id="26" w:author="Jane Brown" w:date="2019-11-05T08:10:00Z">
        <w:r w:rsidR="00114563" w:rsidDel="00CB4337">
          <w:rPr>
            <w:rFonts w:hint="eastAsia"/>
          </w:rPr>
          <w:delText>For</w:delText>
        </w:r>
      </w:del>
      <w:r w:rsidR="00114563">
        <w:rPr>
          <w:rFonts w:hint="eastAsia"/>
        </w:rPr>
        <w:t xml:space="preserve"> my jobs in recent years, I have been mainly working </w:t>
      </w:r>
      <w:r w:rsidR="00114563">
        <w:t>at client sites, for application </w:t>
      </w:r>
      <w:ins w:id="27" w:author="Jane Brown" w:date="2019-11-05T08:10:00Z">
        <w:r>
          <w:t xml:space="preserve">in </w:t>
        </w:r>
      </w:ins>
      <w:r w:rsidR="00114563">
        <w:t>development and support. These jobs have allowed me to interact with business users, as well as other related parties, such as network team, DB team, onsite-vendors, external vendors and offshore developers. Through these j</w:t>
      </w:r>
      <w:r w:rsidR="00114563">
        <w:rPr>
          <w:rFonts w:hint="eastAsia"/>
        </w:rPr>
        <w:t xml:space="preserve">obs, I have gained exposure to business domain knowledge including </w:t>
      </w:r>
      <w:ins w:id="28" w:author="Jane Brown" w:date="2019-11-05T08:11:00Z">
        <w:r>
          <w:t xml:space="preserve">the </w:t>
        </w:r>
      </w:ins>
      <w:r w:rsidR="00114563">
        <w:rPr>
          <w:rFonts w:hint="eastAsia"/>
        </w:rPr>
        <w:t>financial services industry and life insurance industry, and I am also</w:t>
      </w:r>
      <w:del w:id="29" w:author="Jane Brown" w:date="2019-11-05T08:11:00Z">
        <w:r w:rsidR="00114563" w:rsidDel="00CB4337">
          <w:rPr>
            <w:rFonts w:hint="eastAsia"/>
          </w:rPr>
          <w:delText xml:space="preserve"> be</w:delText>
        </w:r>
      </w:del>
      <w:r w:rsidR="00114563">
        <w:rPr>
          <w:rFonts w:hint="eastAsia"/>
        </w:rPr>
        <w:t xml:space="preserve"> able to view </w:t>
      </w:r>
      <w:del w:id="30" w:author="Jane Brown" w:date="2019-11-05T08:11:00Z">
        <w:r w:rsidR="00114563" w:rsidDel="00CB4337">
          <w:rPr>
            <w:rFonts w:hint="eastAsia"/>
          </w:rPr>
          <w:delText>the </w:delText>
        </w:r>
      </w:del>
      <w:r w:rsidR="00114563">
        <w:rPr>
          <w:rFonts w:hint="eastAsia"/>
        </w:rPr>
        <w:t xml:space="preserve">applications from both the system perspective and </w:t>
      </w:r>
      <w:ins w:id="31" w:author="Jane Brown" w:date="2019-11-05T08:11:00Z">
        <w:r>
          <w:t xml:space="preserve">the </w:t>
        </w:r>
      </w:ins>
      <w:r w:rsidR="00114563">
        <w:rPr>
          <w:rFonts w:hint="eastAsia"/>
        </w:rPr>
        <w:t>business perspective.</w:t>
      </w:r>
    </w:p>
    <w:p w14:paraId="290B5DCB" w14:textId="6DEC6FD6" w:rsidR="00114563" w:rsidRPr="00114563" w:rsidRDefault="00114563" w:rsidP="00114563">
      <w:pPr>
        <w:rPr>
          <w:rFonts w:eastAsia="Yu Mincho"/>
          <w:lang w:eastAsia="ja-JP"/>
        </w:rPr>
      </w:pPr>
      <w:r>
        <w:rPr>
          <w:rFonts w:hint="eastAsia"/>
        </w:rPr>
        <w:t xml:space="preserve"> I currently support several applications at a life insurance company. My main responsibilities are application support and development through collaborations with vendors. </w:t>
      </w:r>
      <w:commentRangeStart w:id="32"/>
      <w:r>
        <w:rPr>
          <w:rFonts w:hint="eastAsia"/>
        </w:rPr>
        <w:t>I have also been involved with vendor management includi</w:t>
      </w:r>
      <w:r>
        <w:t xml:space="preserve">ng vendor selection and vendor solution selection, contract management, </w:t>
      </w:r>
      <w:ins w:id="33" w:author="Jane Brown" w:date="2019-11-05T08:12:00Z">
        <w:r w:rsidR="00CB4337">
          <w:t xml:space="preserve">and </w:t>
        </w:r>
      </w:ins>
      <w:r>
        <w:t>contract clause review from IT perspective.</w:t>
      </w:r>
      <w:commentRangeEnd w:id="32"/>
      <w:r w:rsidR="005B71F1">
        <w:rPr>
          <w:rStyle w:val="CommentReference"/>
        </w:rPr>
        <w:commentReference w:id="32"/>
      </w:r>
      <w:r>
        <w:t xml:space="preserve"> At my current workplace, I am also working on in-house development of some applications, such as new product launches.  </w:t>
      </w:r>
      <w:r w:rsidR="00E94DE8">
        <w:t>To put it simply</w:t>
      </w:r>
      <w:r>
        <w:t>, while I am moving into a vendor collaboration</w:t>
      </w:r>
      <w:r w:rsidR="005B71F1">
        <w:t>-</w:t>
      </w:r>
      <w:r>
        <w:t>based application support role or a service management role by leveraging my programmer background, I remain hands on through in-house development of some applications.</w:t>
      </w:r>
    </w:p>
    <w:p w14:paraId="341A0525" w14:textId="29DC1419" w:rsidR="00E94DE8" w:rsidRDefault="00E94DE8" w:rsidP="00114563">
      <w:commentRangeStart w:id="34"/>
      <w:commentRangeStart w:id="35"/>
      <w:r>
        <w:t>I</w:t>
      </w:r>
      <w:ins w:id="36" w:author="Jane Brown" w:date="2019-11-05T08:15:00Z">
        <w:r w:rsidR="00AB75E8">
          <w:t>t appears to me that</w:t>
        </w:r>
      </w:ins>
      <w:del w:id="37" w:author="Jane Brown" w:date="2019-11-05T08:15:00Z">
        <w:r w:rsidDel="00AB75E8">
          <w:delText xml:space="preserve"> think</w:delText>
        </w:r>
      </w:del>
      <w:r>
        <w:t xml:space="preserve"> </w:t>
      </w:r>
      <w:commentRangeEnd w:id="35"/>
      <w:r w:rsidR="00AB75E8">
        <w:rPr>
          <w:rStyle w:val="CommentReference"/>
        </w:rPr>
        <w:commentReference w:id="35"/>
      </w:r>
      <w:r>
        <w:t xml:space="preserve">the position </w:t>
      </w:r>
      <w:commentRangeEnd w:id="34"/>
      <w:r w:rsidR="00FE303D">
        <w:rPr>
          <w:rStyle w:val="CommentReference"/>
        </w:rPr>
        <w:commentReference w:id="34"/>
      </w:r>
      <w:r>
        <w:t xml:space="preserve">you are recruiting </w:t>
      </w:r>
      <w:ins w:id="38" w:author="Jane Brown" w:date="2019-11-05T08:14:00Z">
        <w:r w:rsidR="00AB75E8">
          <w:t xml:space="preserve">for </w:t>
        </w:r>
      </w:ins>
      <w:r>
        <w:t xml:space="preserve">requires both </w:t>
      </w:r>
      <w:r w:rsidR="00FE303D">
        <w:t>business knowledge and IT s</w:t>
      </w:r>
      <w:ins w:id="39" w:author="Jane Brown" w:date="2019-11-05T08:14:00Z">
        <w:r w:rsidR="00AB75E8">
          <w:t>k</w:t>
        </w:r>
      </w:ins>
      <w:r w:rsidR="00FE303D">
        <w:t>ills, and is</w:t>
      </w:r>
      <w:r>
        <w:t xml:space="preserve"> focused on communication and coordination among business users, offshore team and global team. </w:t>
      </w:r>
      <w:commentRangeStart w:id="40"/>
      <w:r>
        <w:t xml:space="preserve">If I </w:t>
      </w:r>
      <w:del w:id="41" w:author="Jane Brown" w:date="2019-11-05T08:21:00Z">
        <w:r w:rsidDel="00EB5457">
          <w:delText>am honored enough to be finally selected</w:delText>
        </w:r>
      </w:del>
      <w:ins w:id="42" w:author="Jane Brown" w:date="2019-11-05T08:21:00Z">
        <w:r w:rsidR="00EB5457">
          <w:t>reach the final selection</w:t>
        </w:r>
      </w:ins>
      <w:r>
        <w:t xml:space="preserve">, </w:t>
      </w:r>
      <w:commentRangeEnd w:id="40"/>
      <w:r w:rsidR="00EB5457">
        <w:rPr>
          <w:rStyle w:val="CommentReference"/>
        </w:rPr>
        <w:commentReference w:id="40"/>
      </w:r>
      <w:r>
        <w:t>I will catch up on any required knowledge and skills quickly</w:t>
      </w:r>
      <w:ins w:id="43" w:author="Jane Brown" w:date="2019-11-05T08:17:00Z">
        <w:r w:rsidR="00301278">
          <w:t>, in</w:t>
        </w:r>
      </w:ins>
      <w:r>
        <w:t xml:space="preserve"> just</w:t>
      </w:r>
      <w:del w:id="44" w:author="Jane Brown" w:date="2019-11-05T08:17:00Z">
        <w:r w:rsidDel="00301278">
          <w:delText xml:space="preserve"> in</w:delText>
        </w:r>
      </w:del>
      <w:r>
        <w:t xml:space="preserve"> the same way I have acquired new Programming skills in a short timeframe.</w:t>
      </w:r>
    </w:p>
    <w:p w14:paraId="65443275" w14:textId="77777777" w:rsidR="00E94DE8" w:rsidRPr="00E94DE8" w:rsidRDefault="00E94DE8" w:rsidP="00E94DE8">
      <w:r w:rsidRPr="00E94DE8">
        <w:t>I feel altogether ready for this role, and enthusiastic about the opportunity</w:t>
      </w:r>
      <w:r>
        <w:t>.</w:t>
      </w:r>
      <w:r w:rsidRPr="00E94DE8">
        <w:t xml:space="preserve"> I thank you for your consideration.</w:t>
      </w:r>
    </w:p>
    <w:p w14:paraId="0450A06D" w14:textId="77777777" w:rsidR="00E94DE8" w:rsidRDefault="00E94DE8" w:rsidP="00114563"/>
    <w:sectPr w:rsidR="00E94DE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ixiang japan" w:date="2019-11-04T17:11:00Z" w:initials="hj">
    <w:p w14:paraId="03C4F451" w14:textId="77777777" w:rsidR="00025814" w:rsidRDefault="00025814">
      <w:pPr>
        <w:pStyle w:val="CommentText"/>
      </w:pPr>
      <w:r>
        <w:rPr>
          <w:rStyle w:val="CommentReference"/>
        </w:rPr>
        <w:annotationRef/>
      </w:r>
      <w:r>
        <w:t>Yahoo !Finance listed the worldwide 25 biggest companies that you’ve never heard of .</w:t>
      </w:r>
    </w:p>
    <w:p w14:paraId="403DE33A" w14:textId="236D5B78" w:rsidR="00025814" w:rsidRDefault="00025814">
      <w:pPr>
        <w:pStyle w:val="CommentText"/>
      </w:pPr>
      <w:r>
        <w:t>Thermo Fisher Scientific is one of them.</w:t>
      </w:r>
    </w:p>
    <w:p w14:paraId="355AD61F" w14:textId="51F5B5CE" w:rsidR="00025814" w:rsidRDefault="00995227">
      <w:pPr>
        <w:pStyle w:val="CommentText"/>
      </w:pPr>
      <w:hyperlink r:id="rId1" w:history="1">
        <w:r w:rsidR="00025814">
          <w:rPr>
            <w:rStyle w:val="Hyperlink"/>
          </w:rPr>
          <w:t>https://finance.yahoo.com/news/25-biggest-companies-ve-never-195326127.html</w:t>
        </w:r>
      </w:hyperlink>
    </w:p>
    <w:p w14:paraId="15A35A19" w14:textId="77777777" w:rsidR="00025814" w:rsidRDefault="00025814">
      <w:pPr>
        <w:pStyle w:val="CommentText"/>
      </w:pPr>
      <w:r>
        <w:t>The company’s CTO also mentioned this in one of the youtube clips</w:t>
      </w:r>
    </w:p>
    <w:p w14:paraId="574DFC3E" w14:textId="5A531A1E" w:rsidR="00025814" w:rsidRDefault="00995227">
      <w:pPr>
        <w:pStyle w:val="CommentText"/>
        <w:rPr>
          <w:rStyle w:val="Hyperlink"/>
        </w:rPr>
      </w:pPr>
      <w:hyperlink r:id="rId2" w:history="1">
        <w:r w:rsidR="00025814">
          <w:rPr>
            <w:rStyle w:val="Hyperlink"/>
          </w:rPr>
          <w:t>https://www.youtube.com/watch?v=eXjlrL17Luw&amp;feature=youtu.be</w:t>
        </w:r>
      </w:hyperlink>
    </w:p>
    <w:p w14:paraId="53CD75C8" w14:textId="0C2C66CB" w:rsidR="00FA1508" w:rsidRPr="00FA1508" w:rsidRDefault="00FA1508">
      <w:pPr>
        <w:pStyle w:val="CommentText"/>
        <w:rPr>
          <w:color w:val="FF0000"/>
        </w:rPr>
      </w:pPr>
      <w:r>
        <w:rPr>
          <w:rStyle w:val="Hyperlink"/>
          <w:color w:val="FF0000"/>
        </w:rPr>
        <w:t>Great research! That should go down well.</w:t>
      </w:r>
    </w:p>
  </w:comment>
  <w:comment w:id="3" w:author="haixiang japan" w:date="2019-11-04T08:08:00Z" w:initials="hj">
    <w:p w14:paraId="62A7A9C0" w14:textId="77777777" w:rsidR="00114563" w:rsidRDefault="00114563">
      <w:pPr>
        <w:pStyle w:val="CommentText"/>
      </w:pPr>
      <w:r>
        <w:rPr>
          <w:rStyle w:val="CommentReference"/>
        </w:rPr>
        <w:annotationRef/>
      </w:r>
      <w:r>
        <w:t>I do not want to spend much time understanding the company and try to use this paragraph as my understanding of the company.</w:t>
      </w:r>
    </w:p>
  </w:comment>
  <w:comment w:id="4" w:author="Jane Brown" w:date="2019-11-05T08:23:00Z" w:initials="JB">
    <w:p w14:paraId="1E1C5056" w14:textId="7A95776D" w:rsidR="007C6754" w:rsidRDefault="007C6754">
      <w:pPr>
        <w:pStyle w:val="CommentText"/>
      </w:pPr>
      <w:r>
        <w:rPr>
          <w:rStyle w:val="CommentReference"/>
        </w:rPr>
        <w:annotationRef/>
      </w:r>
      <w:r>
        <w:t>More polite.</w:t>
      </w:r>
    </w:p>
  </w:comment>
  <w:comment w:id="12" w:author="Jane Brown" w:date="2019-11-05T08:20:00Z" w:initials="JB">
    <w:p w14:paraId="6E1D0297" w14:textId="3A648839" w:rsidR="00EB5457" w:rsidRDefault="00EB5457">
      <w:pPr>
        <w:pStyle w:val="CommentText"/>
      </w:pPr>
      <w:r>
        <w:rPr>
          <w:rStyle w:val="CommentReference"/>
        </w:rPr>
        <w:annotationRef/>
      </w:r>
      <w:r>
        <w:t>‘a quick browse’ sounds as if you are not very interested.</w:t>
      </w:r>
    </w:p>
  </w:comment>
  <w:comment w:id="22" w:author="haixiang japan" w:date="2019-11-04T08:27:00Z" w:initials="hj">
    <w:p w14:paraId="552819A5" w14:textId="77777777" w:rsidR="00E94DE8" w:rsidRDefault="00E94DE8">
      <w:pPr>
        <w:pStyle w:val="CommentText"/>
      </w:pPr>
      <w:r>
        <w:rPr>
          <w:rStyle w:val="CommentReference"/>
        </w:rPr>
        <w:annotationRef/>
      </w:r>
      <w:r>
        <w:t>Self-introduction begins from this paragraph</w:t>
      </w:r>
    </w:p>
    <w:p w14:paraId="535C2FBE" w14:textId="2E1D44B5" w:rsidR="00CB4337" w:rsidRPr="00CB4337" w:rsidRDefault="00CB4337">
      <w:pPr>
        <w:pStyle w:val="CommentText"/>
        <w:rPr>
          <w:color w:val="FF0000"/>
        </w:rPr>
      </w:pPr>
      <w:r>
        <w:rPr>
          <w:color w:val="FF0000"/>
        </w:rPr>
        <w:t>OK</w:t>
      </w:r>
    </w:p>
  </w:comment>
  <w:comment w:id="32" w:author="haixiang japan" w:date="2019-11-04T08:22:00Z" w:initials="hj">
    <w:p w14:paraId="7E6CA22F" w14:textId="77777777" w:rsidR="005B71F1" w:rsidRDefault="005B71F1">
      <w:pPr>
        <w:pStyle w:val="CommentText"/>
      </w:pPr>
      <w:r>
        <w:rPr>
          <w:rStyle w:val="CommentReference"/>
        </w:rPr>
        <w:annotationRef/>
      </w:r>
      <w:r>
        <w:t>This sentence was written for another job description, where vendor management was mentioned.</w:t>
      </w:r>
    </w:p>
    <w:p w14:paraId="2896DDB6" w14:textId="77777777" w:rsidR="005B71F1" w:rsidRDefault="005B71F1">
      <w:pPr>
        <w:pStyle w:val="CommentText"/>
      </w:pPr>
      <w:r>
        <w:t>Am I better to delete it?</w:t>
      </w:r>
    </w:p>
    <w:p w14:paraId="228B585C" w14:textId="19F6ACD7" w:rsidR="00CB4337" w:rsidRPr="00CB4337" w:rsidRDefault="00CB4337">
      <w:pPr>
        <w:pStyle w:val="CommentText"/>
        <w:rPr>
          <w:color w:val="FF0000"/>
        </w:rPr>
      </w:pPr>
      <w:r>
        <w:rPr>
          <w:color w:val="FF0000"/>
        </w:rPr>
        <w:t>It seems to flow well in the context, so if you feel it’s relevant to the job application, you could keep it. Otherwise you could reserve it for if it is needed later in the conversation.</w:t>
      </w:r>
    </w:p>
  </w:comment>
  <w:comment w:id="35" w:author="Jane Brown" w:date="2019-11-05T08:15:00Z" w:initials="JB">
    <w:p w14:paraId="6EEB54E9" w14:textId="18EF0303" w:rsidR="00AB75E8" w:rsidRDefault="00AB75E8">
      <w:pPr>
        <w:pStyle w:val="CommentText"/>
      </w:pPr>
      <w:r>
        <w:rPr>
          <w:rStyle w:val="CommentReference"/>
        </w:rPr>
        <w:annotationRef/>
      </w:r>
      <w:r>
        <w:t>More polite</w:t>
      </w:r>
    </w:p>
  </w:comment>
  <w:comment w:id="34" w:author="haixiang japan" w:date="2019-11-04T08:36:00Z" w:initials="hj">
    <w:p w14:paraId="3EC453AD" w14:textId="77777777" w:rsidR="00FE303D" w:rsidRDefault="00FE303D">
      <w:pPr>
        <w:pStyle w:val="CommentText"/>
      </w:pPr>
      <w:r>
        <w:rPr>
          <w:rStyle w:val="CommentReference"/>
        </w:rPr>
        <w:annotationRef/>
      </w:r>
      <w:r>
        <w:t>I have several issues with this paragraph.</w:t>
      </w:r>
    </w:p>
    <w:p w14:paraId="0CCAF568" w14:textId="77777777" w:rsidR="00FE303D" w:rsidRDefault="00FE303D">
      <w:pPr>
        <w:pStyle w:val="CommentText"/>
      </w:pPr>
      <w:r>
        <w:t>Without this paragraph, it would seem unnatural to say I am ready for this role.</w:t>
      </w:r>
    </w:p>
    <w:p w14:paraId="61355D49" w14:textId="77777777" w:rsidR="00FE303D" w:rsidRDefault="00FE303D">
      <w:pPr>
        <w:pStyle w:val="CommentText"/>
      </w:pPr>
    </w:p>
    <w:p w14:paraId="5748B6CC" w14:textId="77777777" w:rsidR="00FE303D" w:rsidRDefault="00FE303D">
      <w:pPr>
        <w:pStyle w:val="CommentText"/>
      </w:pPr>
      <w:r>
        <w:t>If I just mentioned communication and coordination, I would feel that I had downgraded this job. Therefore, I added requires both business knowledge and IT skills.</w:t>
      </w:r>
    </w:p>
    <w:p w14:paraId="304C7BF1" w14:textId="77777777" w:rsidR="00FE303D" w:rsidRDefault="00FE303D">
      <w:pPr>
        <w:pStyle w:val="CommentText"/>
      </w:pPr>
      <w:r>
        <w:t>However, I am new to this business area. I am not sure whether I can justify my assertion by saying I have experience directly interacting with business users (in other industries, though(</w:t>
      </w:r>
    </w:p>
    <w:p w14:paraId="1B99A4ED" w14:textId="051730C1" w:rsidR="00301278" w:rsidRPr="00301278" w:rsidRDefault="00301278">
      <w:pPr>
        <w:pStyle w:val="CommentText"/>
        <w:rPr>
          <w:color w:val="FF0000"/>
        </w:rPr>
      </w:pPr>
      <w:r>
        <w:rPr>
          <w:color w:val="FF0000"/>
        </w:rPr>
        <w:t>That seems like a balanced approach to the problem. To me, it seems better to leave this in for the reasons you mention.</w:t>
      </w:r>
    </w:p>
  </w:comment>
  <w:comment w:id="40" w:author="Jane Brown" w:date="2019-11-05T08:21:00Z" w:initials="JB">
    <w:p w14:paraId="0C34A8F4" w14:textId="77777777" w:rsidR="00EB5457" w:rsidRDefault="00EB5457">
      <w:pPr>
        <w:pStyle w:val="CommentText"/>
      </w:pPr>
      <w:r>
        <w:rPr>
          <w:rStyle w:val="CommentReference"/>
        </w:rPr>
        <w:annotationRef/>
      </w:r>
      <w:r>
        <w:t xml:space="preserve">I assume you mean a shortlist rather than being appointed.  </w:t>
      </w:r>
    </w:p>
    <w:p w14:paraId="7AFBDD84" w14:textId="5B424A2B" w:rsidR="00EB5457" w:rsidRDefault="00EB5457">
      <w:pPr>
        <w:pStyle w:val="CommentText"/>
      </w:pPr>
      <w:r>
        <w:t>I think it sounds better not to repeat the earlier phrase, and having mentioned ‘honored’ once, I think it is unnecessary to repeat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D75C8" w15:done="0"/>
  <w15:commentEx w15:paraId="62A7A9C0" w15:done="0"/>
  <w15:commentEx w15:paraId="1E1C5056" w15:done="0"/>
  <w15:commentEx w15:paraId="6E1D0297" w15:done="0"/>
  <w15:commentEx w15:paraId="535C2FBE" w15:done="0"/>
  <w15:commentEx w15:paraId="228B585C" w15:done="0"/>
  <w15:commentEx w15:paraId="6EEB54E9" w15:done="0"/>
  <w15:commentEx w15:paraId="1B99A4ED" w15:done="0"/>
  <w15:commentEx w15:paraId="7AFBDD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4DFC3E" w16cid:durableId="216ADA32"/>
  <w16cid:commentId w16cid:paraId="62A7A9C0" w16cid:durableId="216A5AEE"/>
  <w16cid:commentId w16cid:paraId="552819A5" w16cid:durableId="216A5F75"/>
  <w16cid:commentId w16cid:paraId="2896DDB6" w16cid:durableId="216A5E62"/>
  <w16cid:commentId w16cid:paraId="1B99A4ED" w16cid:durableId="216A61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C4DDB" w14:textId="77777777" w:rsidR="00995227" w:rsidRDefault="00995227" w:rsidP="00025814">
      <w:pPr>
        <w:spacing w:after="0" w:line="240" w:lineRule="auto"/>
      </w:pPr>
      <w:r>
        <w:separator/>
      </w:r>
    </w:p>
  </w:endnote>
  <w:endnote w:type="continuationSeparator" w:id="0">
    <w:p w14:paraId="0D2AA251" w14:textId="77777777" w:rsidR="00995227" w:rsidRDefault="00995227" w:rsidP="0002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504CE" w14:textId="77777777" w:rsidR="00995227" w:rsidRDefault="00995227" w:rsidP="00025814">
      <w:pPr>
        <w:spacing w:after="0" w:line="240" w:lineRule="auto"/>
      </w:pPr>
      <w:r>
        <w:separator/>
      </w:r>
    </w:p>
  </w:footnote>
  <w:footnote w:type="continuationSeparator" w:id="0">
    <w:p w14:paraId="003134E4" w14:textId="77777777" w:rsidR="00995227" w:rsidRDefault="00995227" w:rsidP="00025814">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ixiang japan">
    <w15:presenceInfo w15:providerId="Windows Live" w15:userId="5c435e043a72fbc2"/>
  </w15:person>
  <w15:person w15:author="Jane Brown">
    <w15:presenceInfo w15:providerId="None" w15:userId="Jane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9D"/>
    <w:rsid w:val="00025814"/>
    <w:rsid w:val="0008029D"/>
    <w:rsid w:val="00114563"/>
    <w:rsid w:val="00301278"/>
    <w:rsid w:val="00454383"/>
    <w:rsid w:val="005B71F1"/>
    <w:rsid w:val="007C6754"/>
    <w:rsid w:val="00995227"/>
    <w:rsid w:val="00AB75E8"/>
    <w:rsid w:val="00CB4337"/>
    <w:rsid w:val="00E4658F"/>
    <w:rsid w:val="00E94DE8"/>
    <w:rsid w:val="00EB5457"/>
    <w:rsid w:val="00FA1508"/>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C8E6C"/>
  <w15:chartTrackingRefBased/>
  <w15:docId w15:val="{A720D65D-97D9-4933-82F6-03FEDA84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4563"/>
    <w:rPr>
      <w:sz w:val="16"/>
      <w:szCs w:val="16"/>
    </w:rPr>
  </w:style>
  <w:style w:type="paragraph" w:styleId="CommentText">
    <w:name w:val="annotation text"/>
    <w:basedOn w:val="Normal"/>
    <w:link w:val="CommentTextChar"/>
    <w:uiPriority w:val="99"/>
    <w:semiHidden/>
    <w:unhideWhenUsed/>
    <w:rsid w:val="00114563"/>
    <w:pPr>
      <w:spacing w:line="240" w:lineRule="auto"/>
    </w:pPr>
    <w:rPr>
      <w:sz w:val="20"/>
      <w:szCs w:val="20"/>
    </w:rPr>
  </w:style>
  <w:style w:type="character" w:customStyle="1" w:styleId="CommentTextChar">
    <w:name w:val="Comment Text Char"/>
    <w:basedOn w:val="DefaultParagraphFont"/>
    <w:link w:val="CommentText"/>
    <w:uiPriority w:val="99"/>
    <w:semiHidden/>
    <w:rsid w:val="00114563"/>
    <w:rPr>
      <w:sz w:val="20"/>
      <w:szCs w:val="20"/>
    </w:rPr>
  </w:style>
  <w:style w:type="paragraph" w:styleId="CommentSubject">
    <w:name w:val="annotation subject"/>
    <w:basedOn w:val="CommentText"/>
    <w:next w:val="CommentText"/>
    <w:link w:val="CommentSubjectChar"/>
    <w:uiPriority w:val="99"/>
    <w:semiHidden/>
    <w:unhideWhenUsed/>
    <w:rsid w:val="00114563"/>
    <w:rPr>
      <w:b/>
      <w:bCs/>
    </w:rPr>
  </w:style>
  <w:style w:type="character" w:customStyle="1" w:styleId="CommentSubjectChar">
    <w:name w:val="Comment Subject Char"/>
    <w:basedOn w:val="CommentTextChar"/>
    <w:link w:val="CommentSubject"/>
    <w:uiPriority w:val="99"/>
    <w:semiHidden/>
    <w:rsid w:val="00114563"/>
    <w:rPr>
      <w:b/>
      <w:bCs/>
      <w:sz w:val="20"/>
      <w:szCs w:val="20"/>
    </w:rPr>
  </w:style>
  <w:style w:type="paragraph" w:styleId="BalloonText">
    <w:name w:val="Balloon Text"/>
    <w:basedOn w:val="Normal"/>
    <w:link w:val="BalloonTextChar"/>
    <w:uiPriority w:val="99"/>
    <w:semiHidden/>
    <w:unhideWhenUsed/>
    <w:rsid w:val="00114563"/>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114563"/>
    <w:rPr>
      <w:rFonts w:ascii="Microsoft YaHei UI" w:eastAsia="Microsoft YaHei UI"/>
      <w:sz w:val="18"/>
      <w:szCs w:val="18"/>
    </w:rPr>
  </w:style>
  <w:style w:type="paragraph" w:styleId="Header">
    <w:name w:val="header"/>
    <w:basedOn w:val="Normal"/>
    <w:link w:val="HeaderChar"/>
    <w:uiPriority w:val="99"/>
    <w:unhideWhenUsed/>
    <w:rsid w:val="000258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25814"/>
  </w:style>
  <w:style w:type="paragraph" w:styleId="Footer">
    <w:name w:val="footer"/>
    <w:basedOn w:val="Normal"/>
    <w:link w:val="FooterChar"/>
    <w:uiPriority w:val="99"/>
    <w:unhideWhenUsed/>
    <w:rsid w:val="000258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25814"/>
  </w:style>
  <w:style w:type="character" w:styleId="Hyperlink">
    <w:name w:val="Hyperlink"/>
    <w:basedOn w:val="DefaultParagraphFont"/>
    <w:uiPriority w:val="99"/>
    <w:semiHidden/>
    <w:unhideWhenUsed/>
    <w:rsid w:val="00025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eXjlrL17Luw&amp;feature=youtu.be" TargetMode="External"/><Relationship Id="rId1" Type="http://schemas.openxmlformats.org/officeDocument/2006/relationships/hyperlink" Target="https://finance.yahoo.com/news/25-biggest-companies-ve-never-195326127.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Jane Brown</cp:lastModifiedBy>
  <cp:revision>6</cp:revision>
  <dcterms:created xsi:type="dcterms:W3CDTF">2019-11-05T08:09:00Z</dcterms:created>
  <dcterms:modified xsi:type="dcterms:W3CDTF">2019-11-05T08:23:00Z</dcterms:modified>
</cp:coreProperties>
</file>