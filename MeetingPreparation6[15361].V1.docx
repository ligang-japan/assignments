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1DECA" w14:textId="77777777" w:rsidR="000C734D" w:rsidRDefault="000C734D">
      <w:r>
        <w:t xml:space="preserve">This is the agenda of today’s meeting. I would like to </w:t>
      </w:r>
      <w:commentRangeStart w:id="0"/>
      <w:r>
        <w:t>move</w:t>
      </w:r>
      <w:commentRangeEnd w:id="0"/>
      <w:r w:rsidR="00477742">
        <w:rPr>
          <w:rStyle w:val="CommentReference"/>
        </w:rPr>
        <w:commentReference w:id="0"/>
      </w:r>
      <w:r>
        <w:t xml:space="preserve"> the meeting in a brainstorming way. Please feel free to interrupt and correct me. Please also feel free to offer your opinions and solutions. </w:t>
      </w:r>
    </w:p>
    <w:p w14:paraId="7616C7EC" w14:textId="77777777" w:rsidR="004E0DEC" w:rsidRPr="007A2B31" w:rsidRDefault="004E0DEC" w:rsidP="004E0DEC">
      <w:pPr>
        <w:rPr>
          <w:ins w:id="1" w:author="Jane Brown" w:date="2019-10-16T22:28:00Z"/>
          <w:rFonts w:eastAsia="Times New Roman"/>
          <w:highlight w:val="yellow"/>
        </w:rPr>
      </w:pPr>
      <w:ins w:id="2" w:author="Jane Brown" w:date="2019-10-16T22:28:00Z">
        <w:r w:rsidRPr="007A2B31">
          <w:rPr>
            <w:rFonts w:eastAsia="Times New Roman"/>
            <w:highlight w:val="yellow"/>
          </w:rPr>
          <w:t>This is the rough agenda for today’s meeting.</w:t>
        </w:r>
      </w:ins>
    </w:p>
    <w:p w14:paraId="6300A078" w14:textId="77777777" w:rsidR="004E0DEC" w:rsidRDefault="004E0DEC" w:rsidP="004E0DEC">
      <w:pPr>
        <w:rPr>
          <w:ins w:id="3" w:author="Jane Brown" w:date="2019-10-16T22:28:00Z"/>
          <w:rFonts w:eastAsia="Times New Roman"/>
        </w:rPr>
      </w:pPr>
      <w:ins w:id="4" w:author="Jane Brown" w:date="2019-10-16T22:28:00Z">
        <w:r w:rsidRPr="007A2B31">
          <w:rPr>
            <w:rFonts w:eastAsia="Times New Roman"/>
            <w:highlight w:val="yellow"/>
          </w:rPr>
          <w:t>I position it as a brainstorming session. Please feel free to interrupt and correct me. Any opinions and solutions from your team are appreciated.</w:t>
        </w:r>
      </w:ins>
    </w:p>
    <w:p w14:paraId="7D2CBE53" w14:textId="77777777" w:rsidR="000C734D" w:rsidRDefault="000C734D"/>
    <w:p w14:paraId="388E7947" w14:textId="5C46C180" w:rsidR="000C734D" w:rsidRPr="004E0DEC" w:rsidRDefault="004E0DEC">
      <w:pPr>
        <w:rPr>
          <w:ins w:id="5" w:author="Jane Brown" w:date="2019-10-16T22:28:00Z"/>
          <w:color w:val="7030A0"/>
          <w:rPrChange w:id="6" w:author="Jane Brown" w:date="2019-10-16T22:30:00Z">
            <w:rPr>
              <w:ins w:id="7" w:author="Jane Brown" w:date="2019-10-16T22:28:00Z"/>
            </w:rPr>
          </w:rPrChange>
        </w:rPr>
      </w:pPr>
      <w:commentRangeStart w:id="8"/>
      <w:ins w:id="9" w:author="Jane Brown" w:date="2019-10-16T22:28:00Z">
        <w:r w:rsidRPr="004E0DEC">
          <w:rPr>
            <w:color w:val="7030A0"/>
            <w:rPrChange w:id="10" w:author="Jane Brown" w:date="2019-10-16T22:30:00Z">
              <w:rPr/>
            </w:rPrChange>
          </w:rPr>
          <w:t>This is the outline agenda for today’s meeting.</w:t>
        </w:r>
      </w:ins>
    </w:p>
    <w:p w14:paraId="67705A58" w14:textId="53D70EC5" w:rsidR="004E0DEC" w:rsidRPr="004E0DEC" w:rsidRDefault="004E0DEC">
      <w:pPr>
        <w:rPr>
          <w:ins w:id="11" w:author="Jane Brown" w:date="2019-10-16T22:29:00Z"/>
          <w:rFonts w:eastAsia="Times New Roman"/>
          <w:color w:val="7030A0"/>
          <w:rPrChange w:id="12" w:author="Jane Brown" w:date="2019-10-16T22:30:00Z">
            <w:rPr>
              <w:ins w:id="13" w:author="Jane Brown" w:date="2019-10-16T22:29:00Z"/>
              <w:rFonts w:eastAsia="Times New Roman"/>
            </w:rPr>
          </w:rPrChange>
        </w:rPr>
      </w:pPr>
      <w:ins w:id="14" w:author="Jane Brown" w:date="2019-10-16T22:28:00Z">
        <w:r w:rsidRPr="004E0DEC">
          <w:rPr>
            <w:color w:val="7030A0"/>
            <w:rPrChange w:id="15" w:author="Jane Brown" w:date="2019-10-16T22:30:00Z">
              <w:rPr/>
            </w:rPrChange>
          </w:rPr>
          <w:t>I’d like it to take the form of a brainstorming session</w:t>
        </w:r>
      </w:ins>
      <w:ins w:id="16" w:author="Jane Brown" w:date="2019-10-16T22:29:00Z">
        <w:r w:rsidRPr="004E0DEC">
          <w:rPr>
            <w:color w:val="7030A0"/>
            <w:rPrChange w:id="17" w:author="Jane Brown" w:date="2019-10-16T22:30:00Z">
              <w:rPr/>
            </w:rPrChange>
          </w:rPr>
          <w:t xml:space="preserve">.   </w:t>
        </w:r>
        <w:r w:rsidRPr="004E0DEC">
          <w:rPr>
            <w:rFonts w:eastAsia="Times New Roman"/>
            <w:color w:val="7030A0"/>
            <w:highlight w:val="yellow"/>
            <w:rPrChange w:id="18" w:author="Jane Brown" w:date="2019-10-16T22:30:00Z">
              <w:rPr>
                <w:rFonts w:eastAsia="Times New Roman"/>
                <w:highlight w:val="yellow"/>
              </w:rPr>
            </w:rPrChange>
          </w:rPr>
          <w:t>Please feel free to interrupt and correct me. Any opinions and solutions from your team are appreciated.</w:t>
        </w:r>
      </w:ins>
      <w:commentRangeEnd w:id="8"/>
      <w:ins w:id="19" w:author="Jane Brown" w:date="2019-10-16T22:30:00Z">
        <w:r>
          <w:rPr>
            <w:rStyle w:val="CommentReference"/>
          </w:rPr>
          <w:commentReference w:id="8"/>
        </w:r>
      </w:ins>
    </w:p>
    <w:p w14:paraId="7C5E8C68" w14:textId="77777777" w:rsidR="004E0DEC" w:rsidRDefault="004E0DEC"/>
    <w:p w14:paraId="4CCF6DD6" w14:textId="77777777" w:rsidR="00874B60" w:rsidRDefault="00874B60">
      <w:r>
        <w:t>Suppose that the architect also appears at the meeting.</w:t>
      </w:r>
    </w:p>
    <w:p w14:paraId="4CB58ACD" w14:textId="77777777" w:rsidR="00874B60" w:rsidRDefault="00874B60">
      <w:r>
        <w:t>I will allow her to introduce the data transfer solution shown in her design diagram by saying</w:t>
      </w:r>
      <w:r w:rsidR="000C734D">
        <w:t>:</w:t>
      </w:r>
    </w:p>
    <w:p w14:paraId="6B9AAF10" w14:textId="53AEAAD3" w:rsidR="00874B60" w:rsidRDefault="00874B60">
      <w:r>
        <w:t>Could you explain</w:t>
      </w:r>
      <w:del w:id="20" w:author="Jane Brown" w:date="2019-10-16T22:26:00Z">
        <w:r w:rsidDel="004E0DEC">
          <w:delText xml:space="preserve"> about</w:delText>
        </w:r>
      </w:del>
      <w:r>
        <w:t xml:space="preserve"> </w:t>
      </w:r>
      <w:del w:id="21" w:author="Jane Brown" w:date="2019-10-16T22:31:00Z">
        <w:r w:rsidDel="004E0DEC">
          <w:delText xml:space="preserve">your </w:delText>
        </w:r>
      </w:del>
      <w:ins w:id="22" w:author="Jane Brown" w:date="2019-10-16T22:31:00Z">
        <w:r w:rsidR="004E0DEC">
          <w:t>the</w:t>
        </w:r>
        <w:r w:rsidR="004E0DEC">
          <w:t xml:space="preserve"> </w:t>
        </w:r>
      </w:ins>
      <w:ins w:id="23" w:author="Jane Brown" w:date="2019-10-16T22:26:00Z">
        <w:r w:rsidR="004E0DEC">
          <w:t xml:space="preserve">proposed </w:t>
        </w:r>
      </w:ins>
      <w:r>
        <w:t xml:space="preserve">data transfer solution </w:t>
      </w:r>
      <w:ins w:id="24" w:author="Jane Brown" w:date="2019-10-16T22:32:00Z">
        <w:r w:rsidR="004E0DEC">
          <w:t xml:space="preserve">you propose </w:t>
        </w:r>
      </w:ins>
      <w:r>
        <w:t>in this diagram?</w:t>
      </w:r>
    </w:p>
    <w:p w14:paraId="283AFBCA" w14:textId="77777777" w:rsidR="00874B60" w:rsidRDefault="00874B60"/>
    <w:p w14:paraId="79DA3B56" w14:textId="7C0A4B68" w:rsidR="00DC7A66" w:rsidRDefault="00DC7A66">
      <w:r>
        <w:t>From the perspective of a data transfer consumer, there are</w:t>
      </w:r>
      <w:del w:id="25" w:author="Jane Brown" w:date="2019-10-16T22:32:00Z">
        <w:r w:rsidDel="0020165C">
          <w:delText xml:space="preserve"> largely</w:delText>
        </w:r>
      </w:del>
      <w:r>
        <w:t xml:space="preserve"> two </w:t>
      </w:r>
      <w:ins w:id="26" w:author="Jane Brown" w:date="2019-10-16T22:32:00Z">
        <w:r w:rsidR="0020165C">
          <w:t xml:space="preserve">main </w:t>
        </w:r>
      </w:ins>
      <w:r>
        <w:t xml:space="preserve">data transfer approaches: One is similar to the approach </w:t>
      </w:r>
      <w:r w:rsidR="000C734D">
        <w:t>in</w:t>
      </w:r>
      <w:r>
        <w:t xml:space="preserve"> the as-is solution. That is to use flat files;</w:t>
      </w:r>
    </w:p>
    <w:p w14:paraId="442352F8" w14:textId="77777777" w:rsidR="00DC7A66" w:rsidRDefault="00DC7A66">
      <w:r>
        <w:t xml:space="preserve">The other is the approach shown in the </w:t>
      </w:r>
      <w:commentRangeStart w:id="27"/>
      <w:r>
        <w:t>to-be solution</w:t>
      </w:r>
      <w:commentRangeEnd w:id="27"/>
      <w:r w:rsidR="0020165C">
        <w:rPr>
          <w:rStyle w:val="CommentReference"/>
        </w:rPr>
        <w:commentReference w:id="27"/>
      </w:r>
      <w:r>
        <w:t xml:space="preserve">. </w:t>
      </w:r>
      <w:proofErr w:type="spellStart"/>
      <w:r>
        <w:t>i.e</w:t>
      </w:r>
      <w:proofErr w:type="spellEnd"/>
      <w:r>
        <w:t xml:space="preserve">, </w:t>
      </w:r>
      <w:proofErr w:type="gramStart"/>
      <w:r>
        <w:t>Directly</w:t>
      </w:r>
      <w:proofErr w:type="gramEnd"/>
      <w:r>
        <w:t xml:space="preserve"> copying data from Life/J to Azure without using flat files.</w:t>
      </w:r>
    </w:p>
    <w:p w14:paraId="1A32D055" w14:textId="77777777" w:rsidR="00874B60" w:rsidRDefault="00874B60">
      <w:r>
        <w:t xml:space="preserve">I have some concerns </w:t>
      </w:r>
      <w:r w:rsidR="00F97C8A">
        <w:t xml:space="preserve">and questions </w:t>
      </w:r>
      <w:r>
        <w:t xml:space="preserve">about </w:t>
      </w:r>
      <w:r w:rsidR="00DC7A66">
        <w:t>the latter</w:t>
      </w:r>
      <w:r>
        <w:t xml:space="preserve"> approach.</w:t>
      </w:r>
    </w:p>
    <w:p w14:paraId="2A6F175C" w14:textId="77777777" w:rsidR="00874B60" w:rsidRDefault="00874B60" w:rsidP="00874B60">
      <w:pPr>
        <w:pStyle w:val="ListParagraph"/>
        <w:numPr>
          <w:ilvl w:val="0"/>
          <w:numId w:val="1"/>
        </w:numPr>
      </w:pPr>
      <w:r>
        <w:t>As an Azure beginner, such big Azure terms as data factory and enterprise data store seem overwhelming to me.</w:t>
      </w:r>
      <w:r w:rsidR="00DC7A66">
        <w:t xml:space="preserve"> They look much more complicated than Az copy command or Azure storage. I need time to learn.</w:t>
      </w:r>
    </w:p>
    <w:p w14:paraId="02DFED08" w14:textId="73332FE9" w:rsidR="00F97C8A" w:rsidRDefault="00DC7A66" w:rsidP="00874B60">
      <w:pPr>
        <w:pStyle w:val="ListParagraph"/>
        <w:numPr>
          <w:ilvl w:val="0"/>
          <w:numId w:val="1"/>
        </w:numPr>
      </w:pPr>
      <w:del w:id="28" w:author="Jane Brown" w:date="2019-10-16T22:35:00Z">
        <w:r w:rsidDel="009908B2">
          <w:delText xml:space="preserve">Do </w:delText>
        </w:r>
      </w:del>
      <w:ins w:id="29" w:author="Jane Brown" w:date="2019-10-16T22:35:00Z">
        <w:r w:rsidR="009908B2">
          <w:t>Will</w:t>
        </w:r>
        <w:r w:rsidR="009908B2">
          <w:t xml:space="preserve"> </w:t>
        </w:r>
      </w:ins>
      <w:r>
        <w:t xml:space="preserve">you need the </w:t>
      </w:r>
      <w:commentRangeStart w:id="30"/>
      <w:r>
        <w:t>efforts</w:t>
      </w:r>
      <w:commentRangeEnd w:id="30"/>
      <w:r w:rsidR="00D95237">
        <w:rPr>
          <w:rStyle w:val="CommentReference"/>
        </w:rPr>
        <w:commentReference w:id="30"/>
      </w:r>
      <w:r>
        <w:t xml:space="preserve"> of an ETL programmer if you want to copy data directly from</w:t>
      </w:r>
      <w:r w:rsidR="00F97C8A">
        <w:t xml:space="preserve"> Life/J to Azure? </w:t>
      </w:r>
      <w:commentRangeStart w:id="31"/>
      <w:r w:rsidR="00F97C8A">
        <w:t xml:space="preserve">Could you </w:t>
      </w:r>
      <w:commentRangeEnd w:id="31"/>
      <w:r w:rsidR="003C1033">
        <w:rPr>
          <w:rStyle w:val="CommentReference"/>
        </w:rPr>
        <w:commentReference w:id="31"/>
      </w:r>
      <w:r w:rsidR="00F97C8A">
        <w:t>assign the ETL programmer?</w:t>
      </w:r>
    </w:p>
    <w:p w14:paraId="6394FFC1" w14:textId="77777777" w:rsidR="00F97C8A" w:rsidRDefault="00F97C8A" w:rsidP="00874B60">
      <w:pPr>
        <w:pStyle w:val="ListParagraph"/>
        <w:numPr>
          <w:ilvl w:val="0"/>
          <w:numId w:val="1"/>
        </w:numPr>
      </w:pPr>
      <w:r>
        <w:t xml:space="preserve">This approach also generates huge dependencies, resulting in a further delayed </w:t>
      </w:r>
      <w:r w:rsidR="000C734D">
        <w:t xml:space="preserve">project </w:t>
      </w:r>
      <w:r>
        <w:t>schedule. Your team needs to get specific requirements to start the work. The POC on the application side cannot really start if the data is not ready.</w:t>
      </w:r>
    </w:p>
    <w:p w14:paraId="662483A1" w14:textId="291F5F43" w:rsidR="00874B60" w:rsidRDefault="00F97C8A" w:rsidP="00F97C8A">
      <w:pPr>
        <w:pStyle w:val="ListParagraph"/>
      </w:pPr>
      <w:r>
        <w:t xml:space="preserve">By the way, how many </w:t>
      </w:r>
      <w:r w:rsidR="000C734D">
        <w:t>d</w:t>
      </w:r>
      <w:r>
        <w:t xml:space="preserve">ays </w:t>
      </w:r>
      <w:del w:id="32" w:author="Jane Brown" w:date="2019-10-16T22:36:00Z">
        <w:r w:rsidR="000C734D" w:rsidDel="009908B2">
          <w:delText xml:space="preserve">may </w:delText>
        </w:r>
        <w:r w:rsidDel="009908B2">
          <w:delText>you</w:delText>
        </w:r>
      </w:del>
      <w:ins w:id="33" w:author="Jane Brown" w:date="2019-10-16T22:36:00Z">
        <w:r w:rsidR="009908B2">
          <w:t>are you likely to</w:t>
        </w:r>
      </w:ins>
      <w:r>
        <w:t xml:space="preserve"> need to complete the job using this approach </w:t>
      </w:r>
      <w:r w:rsidR="000C734D">
        <w:t>after you get all the required information?</w:t>
      </w:r>
      <w:r>
        <w:t xml:space="preserve">  </w:t>
      </w:r>
      <w:r w:rsidR="00DC7A66">
        <w:t xml:space="preserve"> </w:t>
      </w:r>
    </w:p>
    <w:p w14:paraId="21DA9347" w14:textId="77777777" w:rsidR="000C734D" w:rsidRDefault="000C734D" w:rsidP="00F97C8A">
      <w:pPr>
        <w:pStyle w:val="ListParagraph"/>
      </w:pPr>
    </w:p>
    <w:p w14:paraId="5950D1D3" w14:textId="77777777" w:rsidR="000C734D" w:rsidRDefault="000C734D" w:rsidP="00F97C8A">
      <w:pPr>
        <w:pStyle w:val="ListParagraph"/>
      </w:pPr>
      <w:bookmarkStart w:id="34" w:name="_GoBack"/>
      <w:bookmarkEnd w:id="34"/>
    </w:p>
    <w:p w14:paraId="0C8E6CFD" w14:textId="77777777" w:rsidR="004D30D0" w:rsidRDefault="004D30D0" w:rsidP="00F97C8A">
      <w:pPr>
        <w:pStyle w:val="ListParagraph"/>
      </w:pPr>
      <w:r>
        <w:t>Data Transfer Solutions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072"/>
        <w:gridCol w:w="943"/>
        <w:gridCol w:w="1073"/>
        <w:gridCol w:w="2107"/>
        <w:gridCol w:w="1730"/>
      </w:tblGrid>
      <w:tr w:rsidR="00477742" w14:paraId="0A0A78AB" w14:textId="77777777" w:rsidTr="00477742">
        <w:tc>
          <w:tcPr>
            <w:tcW w:w="985" w:type="dxa"/>
          </w:tcPr>
          <w:p w14:paraId="4EF7D783" w14:textId="77777777" w:rsidR="00477742" w:rsidRDefault="00477742" w:rsidP="00F97C8A">
            <w:pPr>
              <w:pStyle w:val="ListParagraph"/>
              <w:ind w:left="0"/>
            </w:pPr>
            <w:r>
              <w:t>Solution</w:t>
            </w:r>
          </w:p>
        </w:tc>
        <w:tc>
          <w:tcPr>
            <w:tcW w:w="1072" w:type="dxa"/>
          </w:tcPr>
          <w:p w14:paraId="15139FDF" w14:textId="77777777" w:rsidR="00477742" w:rsidRDefault="00477742" w:rsidP="00F97C8A">
            <w:pPr>
              <w:pStyle w:val="ListParagraph"/>
              <w:ind w:left="0"/>
            </w:pPr>
            <w:r>
              <w:t>Flat Files (Y/N)</w:t>
            </w:r>
          </w:p>
        </w:tc>
        <w:tc>
          <w:tcPr>
            <w:tcW w:w="943" w:type="dxa"/>
          </w:tcPr>
          <w:p w14:paraId="2CE8FB57" w14:textId="77777777" w:rsidR="00477742" w:rsidRDefault="00477742" w:rsidP="00F97C8A">
            <w:pPr>
              <w:pStyle w:val="ListParagraph"/>
              <w:ind w:left="0"/>
            </w:pPr>
            <w:r>
              <w:t>ETL PG (Y/N)</w:t>
            </w:r>
          </w:p>
        </w:tc>
        <w:tc>
          <w:tcPr>
            <w:tcW w:w="1073" w:type="dxa"/>
          </w:tcPr>
          <w:p w14:paraId="00FEFD78" w14:textId="77777777" w:rsidR="00477742" w:rsidRDefault="00477742" w:rsidP="00F97C8A">
            <w:pPr>
              <w:pStyle w:val="ListParagraph"/>
              <w:ind w:left="0"/>
            </w:pPr>
            <w:commentRangeStart w:id="35"/>
            <w:r>
              <w:t>ETA</w:t>
            </w:r>
            <w:commentRangeEnd w:id="35"/>
            <w:r>
              <w:rPr>
                <w:rStyle w:val="CommentReference"/>
              </w:rPr>
              <w:commentReference w:id="35"/>
            </w:r>
            <w:r>
              <w:t xml:space="preserve"> </w:t>
            </w:r>
          </w:p>
          <w:p w14:paraId="514E954C" w14:textId="77777777" w:rsidR="00477742" w:rsidRDefault="00477742" w:rsidP="00F97C8A">
            <w:pPr>
              <w:pStyle w:val="ListParagraph"/>
              <w:ind w:left="0"/>
            </w:pPr>
            <w:r>
              <w:t>(days)</w:t>
            </w:r>
          </w:p>
        </w:tc>
        <w:tc>
          <w:tcPr>
            <w:tcW w:w="2107" w:type="dxa"/>
          </w:tcPr>
          <w:p w14:paraId="4EC260FF" w14:textId="77777777" w:rsidR="00477742" w:rsidRDefault="00477742" w:rsidP="00F97C8A">
            <w:pPr>
              <w:pStyle w:val="ListParagraph"/>
              <w:ind w:left="0"/>
            </w:pPr>
            <w:r>
              <w:t>Other Required Info</w:t>
            </w:r>
          </w:p>
        </w:tc>
        <w:tc>
          <w:tcPr>
            <w:tcW w:w="1730" w:type="dxa"/>
          </w:tcPr>
          <w:p w14:paraId="120FFA85" w14:textId="77777777" w:rsidR="00477742" w:rsidRDefault="00477742" w:rsidP="00F97C8A">
            <w:pPr>
              <w:pStyle w:val="ListParagraph"/>
              <w:ind w:left="0"/>
            </w:pPr>
            <w:r>
              <w:t>Description</w:t>
            </w:r>
          </w:p>
        </w:tc>
      </w:tr>
      <w:tr w:rsidR="00477742" w14:paraId="5E023A35" w14:textId="77777777" w:rsidTr="00477742">
        <w:tc>
          <w:tcPr>
            <w:tcW w:w="985" w:type="dxa"/>
          </w:tcPr>
          <w:p w14:paraId="4EC3DC03" w14:textId="77777777" w:rsidR="00477742" w:rsidRDefault="00477742" w:rsidP="00F97C8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72" w:type="dxa"/>
          </w:tcPr>
          <w:p w14:paraId="4ADC3927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943" w:type="dxa"/>
          </w:tcPr>
          <w:p w14:paraId="7D8973BE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073" w:type="dxa"/>
          </w:tcPr>
          <w:p w14:paraId="1D2A336A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770338DB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51A9111C" w14:textId="77777777" w:rsidR="00477742" w:rsidRDefault="00477742" w:rsidP="00F97C8A">
            <w:pPr>
              <w:pStyle w:val="ListParagraph"/>
              <w:ind w:left="0"/>
            </w:pPr>
          </w:p>
        </w:tc>
      </w:tr>
      <w:tr w:rsidR="00477742" w14:paraId="6D31966B" w14:textId="77777777" w:rsidTr="00477742">
        <w:tc>
          <w:tcPr>
            <w:tcW w:w="985" w:type="dxa"/>
          </w:tcPr>
          <w:p w14:paraId="167FF7B2" w14:textId="77777777" w:rsidR="00477742" w:rsidRDefault="00477742" w:rsidP="00F97C8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72" w:type="dxa"/>
          </w:tcPr>
          <w:p w14:paraId="464E257B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943" w:type="dxa"/>
          </w:tcPr>
          <w:p w14:paraId="3F00B3E7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073" w:type="dxa"/>
          </w:tcPr>
          <w:p w14:paraId="1902850E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10B71F4A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5C380C02" w14:textId="77777777" w:rsidR="00477742" w:rsidRDefault="00477742" w:rsidP="00F97C8A">
            <w:pPr>
              <w:pStyle w:val="ListParagraph"/>
              <w:ind w:left="0"/>
            </w:pPr>
          </w:p>
        </w:tc>
      </w:tr>
      <w:tr w:rsidR="00477742" w14:paraId="01B14FB9" w14:textId="77777777" w:rsidTr="00477742">
        <w:tc>
          <w:tcPr>
            <w:tcW w:w="985" w:type="dxa"/>
          </w:tcPr>
          <w:p w14:paraId="22648414" w14:textId="77777777" w:rsidR="00477742" w:rsidRDefault="00477742" w:rsidP="00F97C8A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1072" w:type="dxa"/>
          </w:tcPr>
          <w:p w14:paraId="052BBAD3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943" w:type="dxa"/>
          </w:tcPr>
          <w:p w14:paraId="79AAF608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073" w:type="dxa"/>
          </w:tcPr>
          <w:p w14:paraId="2EAD98C1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54C9E3BA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60323893" w14:textId="77777777" w:rsidR="00477742" w:rsidRDefault="00477742" w:rsidP="00F97C8A">
            <w:pPr>
              <w:pStyle w:val="ListParagraph"/>
              <w:ind w:left="0"/>
            </w:pPr>
          </w:p>
        </w:tc>
      </w:tr>
      <w:tr w:rsidR="00477742" w14:paraId="4B1D90C1" w14:textId="77777777" w:rsidTr="00477742">
        <w:tc>
          <w:tcPr>
            <w:tcW w:w="985" w:type="dxa"/>
          </w:tcPr>
          <w:p w14:paraId="0A4C2A67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072" w:type="dxa"/>
          </w:tcPr>
          <w:p w14:paraId="27035BC2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943" w:type="dxa"/>
          </w:tcPr>
          <w:p w14:paraId="46E3DDA2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073" w:type="dxa"/>
          </w:tcPr>
          <w:p w14:paraId="2EBA7B56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431A6E8E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68100F08" w14:textId="77777777" w:rsidR="00477742" w:rsidRDefault="00477742" w:rsidP="00F97C8A">
            <w:pPr>
              <w:pStyle w:val="ListParagraph"/>
              <w:ind w:left="0"/>
            </w:pPr>
          </w:p>
        </w:tc>
      </w:tr>
      <w:tr w:rsidR="00477742" w14:paraId="2330CE7E" w14:textId="77777777" w:rsidTr="00477742">
        <w:tc>
          <w:tcPr>
            <w:tcW w:w="985" w:type="dxa"/>
          </w:tcPr>
          <w:p w14:paraId="484716B4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072" w:type="dxa"/>
          </w:tcPr>
          <w:p w14:paraId="6A3EC204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943" w:type="dxa"/>
          </w:tcPr>
          <w:p w14:paraId="04A6105D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073" w:type="dxa"/>
          </w:tcPr>
          <w:p w14:paraId="71CE6B64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16FAD098" w14:textId="77777777" w:rsidR="00477742" w:rsidRDefault="00477742" w:rsidP="00F97C8A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2F211509" w14:textId="77777777" w:rsidR="00477742" w:rsidRDefault="00477742" w:rsidP="00F97C8A">
            <w:pPr>
              <w:pStyle w:val="ListParagraph"/>
              <w:ind w:left="0"/>
            </w:pPr>
          </w:p>
        </w:tc>
      </w:tr>
    </w:tbl>
    <w:p w14:paraId="226E718C" w14:textId="77777777" w:rsidR="004D30D0" w:rsidRDefault="004D30D0" w:rsidP="00F97C8A">
      <w:pPr>
        <w:pStyle w:val="ListParagraph"/>
      </w:pPr>
    </w:p>
    <w:p w14:paraId="0206BD10" w14:textId="77777777" w:rsidR="004D30D0" w:rsidRDefault="004D30D0" w:rsidP="00F97C8A">
      <w:pPr>
        <w:pStyle w:val="ListParagraph"/>
      </w:pPr>
    </w:p>
    <w:p w14:paraId="578FC0F0" w14:textId="77777777" w:rsidR="004D30D0" w:rsidRDefault="004D30D0" w:rsidP="00F97C8A">
      <w:pPr>
        <w:pStyle w:val="ListParagraph"/>
      </w:pPr>
    </w:p>
    <w:p w14:paraId="40E9A4E3" w14:textId="77777777" w:rsidR="000C734D" w:rsidRDefault="000C734D" w:rsidP="00F97C8A">
      <w:pPr>
        <w:pStyle w:val="ListParagraph"/>
      </w:pPr>
    </w:p>
    <w:p w14:paraId="5E675FF2" w14:textId="77777777" w:rsidR="000C734D" w:rsidRDefault="000C734D" w:rsidP="00F97C8A">
      <w:pPr>
        <w:pStyle w:val="ListParagraph"/>
      </w:pPr>
    </w:p>
    <w:sectPr w:rsidR="000C73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ixiang japan" w:date="2019-10-17T03:24:00Z" w:initials="hj">
    <w:p w14:paraId="64F3FED8" w14:textId="77777777" w:rsidR="00477742" w:rsidRDefault="00477742">
      <w:pPr>
        <w:pStyle w:val="CommentText"/>
      </w:pPr>
      <w:r>
        <w:rPr>
          <w:rStyle w:val="CommentReference"/>
        </w:rPr>
        <w:annotationRef/>
      </w:r>
      <w:r>
        <w:t>I do not want to use “steer” but cannot find other good choices.</w:t>
      </w:r>
    </w:p>
  </w:comment>
  <w:comment w:id="8" w:author="Jane Brown" w:date="2019-10-16T22:30:00Z" w:initials="JB">
    <w:p w14:paraId="28FDD4C1" w14:textId="69A592C4" w:rsidR="004E0DEC" w:rsidRDefault="004E0DEC">
      <w:pPr>
        <w:pStyle w:val="CommentText"/>
      </w:pPr>
      <w:r>
        <w:rPr>
          <w:rStyle w:val="CommentReference"/>
        </w:rPr>
        <w:annotationRef/>
      </w:r>
      <w:r>
        <w:t>I suggest this combination.</w:t>
      </w:r>
    </w:p>
  </w:comment>
  <w:comment w:id="27" w:author="Jane Brown" w:date="2019-10-16T22:33:00Z" w:initials="JB">
    <w:p w14:paraId="31FBD715" w14:textId="34D07417" w:rsidR="0020165C" w:rsidRDefault="0020165C">
      <w:pPr>
        <w:pStyle w:val="CommentText"/>
      </w:pPr>
      <w:r>
        <w:rPr>
          <w:rStyle w:val="CommentReference"/>
        </w:rPr>
        <w:annotationRef/>
      </w:r>
      <w:r>
        <w:t>OR</w:t>
      </w:r>
    </w:p>
    <w:p w14:paraId="709AB074" w14:textId="77777777" w:rsidR="0020165C" w:rsidRDefault="0020165C">
      <w:pPr>
        <w:pStyle w:val="CommentText"/>
      </w:pPr>
      <w:r>
        <w:t xml:space="preserve">Currently agreed solution / Proposed solution / Solution which has already been proposed </w:t>
      </w:r>
    </w:p>
    <w:p w14:paraId="6487478A" w14:textId="797049A6" w:rsidR="0020165C" w:rsidRDefault="0020165C">
      <w:pPr>
        <w:pStyle w:val="CommentText"/>
      </w:pPr>
      <w:r>
        <w:t>(I assume you are referring to the architect’s solution).</w:t>
      </w:r>
    </w:p>
  </w:comment>
  <w:comment w:id="30" w:author="Jane Brown" w:date="2019-10-16T22:35:00Z" w:initials="JB">
    <w:p w14:paraId="3C0A9B33" w14:textId="17CD1A4D" w:rsidR="00D95237" w:rsidRDefault="00D95237">
      <w:pPr>
        <w:pStyle w:val="CommentText"/>
      </w:pPr>
      <w:r>
        <w:rPr>
          <w:rStyle w:val="CommentReference"/>
        </w:rPr>
        <w:annotationRef/>
      </w:r>
      <w:r>
        <w:t xml:space="preserve">/ </w:t>
      </w:r>
      <w:proofErr w:type="gramStart"/>
      <w:r>
        <w:t>skills</w:t>
      </w:r>
      <w:proofErr w:type="gramEnd"/>
    </w:p>
  </w:comment>
  <w:comment w:id="31" w:author="Jane Brown" w:date="2019-10-16T22:38:00Z" w:initials="JB">
    <w:p w14:paraId="1C5FFE80" w14:textId="5D24E48C" w:rsidR="003C1033" w:rsidRDefault="003C1033">
      <w:pPr>
        <w:pStyle w:val="CommentText"/>
      </w:pPr>
      <w:r>
        <w:rPr>
          <w:rStyle w:val="CommentReference"/>
        </w:rPr>
        <w:annotationRef/>
      </w:r>
      <w:proofErr w:type="gramStart"/>
      <w:r>
        <w:t>/  Could</w:t>
      </w:r>
      <w:proofErr w:type="gramEnd"/>
      <w:r>
        <w:t xml:space="preserve"> your department</w:t>
      </w:r>
    </w:p>
  </w:comment>
  <w:comment w:id="35" w:author="haixiang japan" w:date="2019-10-17T03:21:00Z" w:initials="hj">
    <w:p w14:paraId="339663BC" w14:textId="77777777" w:rsidR="00477742" w:rsidRDefault="00477742">
      <w:pPr>
        <w:pStyle w:val="CommentText"/>
        <w:rPr>
          <w:rStyle w:val="Hyperlink"/>
        </w:rPr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https://english.stackexchange.com/questions/376891/is-it-colloquially-acceptable-to-use-eta-in-place-of-estimated-time-to-completi</w:t>
        </w:r>
      </w:hyperlink>
    </w:p>
    <w:p w14:paraId="2B7CE755" w14:textId="77777777" w:rsidR="009908B2" w:rsidRDefault="009908B2">
      <w:pPr>
        <w:pStyle w:val="CommentText"/>
        <w:rPr>
          <w:rStyle w:val="Hyperlink"/>
        </w:rPr>
      </w:pPr>
    </w:p>
    <w:p w14:paraId="7F8495E8" w14:textId="6048FCB5" w:rsidR="009908B2" w:rsidRPr="009908B2" w:rsidRDefault="009908B2">
      <w:pPr>
        <w:pStyle w:val="CommentText"/>
        <w:rPr>
          <w:color w:val="7030A0"/>
        </w:rPr>
      </w:pPr>
      <w:r>
        <w:rPr>
          <w:rStyle w:val="Hyperlink"/>
          <w:color w:val="7030A0"/>
        </w:rPr>
        <w:t>OK, that must be a specific usage I’m not familiar with.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3FED8" w15:done="0"/>
  <w15:commentEx w15:paraId="28FDD4C1" w15:done="0"/>
  <w15:commentEx w15:paraId="6487478A" w15:done="0"/>
  <w15:commentEx w15:paraId="3C0A9B33" w15:done="0"/>
  <w15:commentEx w15:paraId="1C5FFE80" w15:done="0"/>
  <w15:commentEx w15:paraId="7F8495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F3FED8" w16cid:durableId="21525D66"/>
  <w16cid:commentId w16cid:paraId="7F8495E8" w16cid:durableId="21525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1916"/>
    <w:multiLevelType w:val="hybridMultilevel"/>
    <w:tmpl w:val="B3BC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ixiang japan">
    <w15:presenceInfo w15:providerId="Windows Live" w15:userId="5c435e043a72fbc2"/>
  </w15:person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60"/>
    <w:rsid w:val="000C734D"/>
    <w:rsid w:val="0020165C"/>
    <w:rsid w:val="00274EDE"/>
    <w:rsid w:val="003C1033"/>
    <w:rsid w:val="00477742"/>
    <w:rsid w:val="004D30D0"/>
    <w:rsid w:val="004E0DEC"/>
    <w:rsid w:val="00874B60"/>
    <w:rsid w:val="009908B2"/>
    <w:rsid w:val="00D95237"/>
    <w:rsid w:val="00DC7A66"/>
    <w:rsid w:val="00F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325C"/>
  <w15:chartTrackingRefBased/>
  <w15:docId w15:val="{F30204A2-7FA8-44F4-9897-3C76855C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60"/>
    <w:pPr>
      <w:ind w:left="720"/>
      <w:contextualSpacing/>
    </w:pPr>
  </w:style>
  <w:style w:type="table" w:styleId="TableGrid">
    <w:name w:val="Table Grid"/>
    <w:basedOn w:val="TableNormal"/>
    <w:uiPriority w:val="39"/>
    <w:rsid w:val="004D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30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0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0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0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0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0D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0"/>
    <w:rPr>
      <w:rFonts w:ascii="Microsoft YaHei UI" w:eastAsia="Microsoft YaHei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3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glish.stackexchange.com/questions/376891/is-it-colloquially-acceptable-to-use-eta-in-place-of-estimated-time-to-completi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7</cp:revision>
  <dcterms:created xsi:type="dcterms:W3CDTF">2019-10-16T21:25:00Z</dcterms:created>
  <dcterms:modified xsi:type="dcterms:W3CDTF">2019-10-16T21:38:00Z</dcterms:modified>
</cp:coreProperties>
</file>