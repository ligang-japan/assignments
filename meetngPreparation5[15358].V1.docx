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B9EC3" w14:textId="77777777" w:rsidR="000F33DF" w:rsidRDefault="000F33DF">
      <w:r>
        <w:t>Background</w:t>
      </w:r>
    </w:p>
    <w:p w14:paraId="63D65935" w14:textId="31FB12C2" w:rsidR="000F33DF" w:rsidRPr="000F33DF" w:rsidRDefault="000F33DF">
      <w:pPr>
        <w:rPr>
          <w:rFonts w:eastAsia="Yu Mincho"/>
          <w:lang w:eastAsia="ja-JP"/>
        </w:rPr>
      </w:pPr>
      <w:r>
        <w:t xml:space="preserve">The solution designer of this project does not know the things she wrote. I tried to exclude her from the meeting with the EDP team. She may unexpectedly appear in the meeting. I may also be challenged with questions, such as why you do not first </w:t>
      </w:r>
      <w:r>
        <w:rPr>
          <w:rFonts w:hint="eastAsia"/>
        </w:rPr>
        <w:t>form</w:t>
      </w:r>
      <w:r>
        <w:rPr>
          <w:rFonts w:eastAsia="Yu Mincho" w:hint="eastAsia"/>
          <w:lang w:eastAsia="ja-JP"/>
        </w:rPr>
        <w:t xml:space="preserve"> </w:t>
      </w:r>
      <w:r>
        <w:rPr>
          <w:rFonts w:eastAsia="Yu Mincho"/>
          <w:lang w:eastAsia="ja-JP"/>
        </w:rPr>
        <w:t xml:space="preserve">a unified opinion within your team. If I do not let our PM know the solution is self-contradictory </w:t>
      </w:r>
      <w:r w:rsidR="00852A4A">
        <w:rPr>
          <w:rFonts w:eastAsia="Yu Mincho"/>
          <w:lang w:eastAsia="ja-JP"/>
        </w:rPr>
        <w:t>everywhere, I</w:t>
      </w:r>
      <w:r>
        <w:rPr>
          <w:rFonts w:eastAsia="Yu Mincho"/>
          <w:lang w:eastAsia="ja-JP"/>
        </w:rPr>
        <w:t xml:space="preserve"> will face more difficulty in the future.</w:t>
      </w:r>
      <w:r w:rsidR="00852A4A">
        <w:rPr>
          <w:rFonts w:eastAsia="Yu Mincho"/>
          <w:lang w:eastAsia="ja-JP"/>
        </w:rPr>
        <w:t xml:space="preserve"> I am aware of the side effect and just hope to act in a professional way.</w:t>
      </w:r>
      <w:ins w:id="0" w:author="Jane Brown" w:date="2019-10-15T13:29:00Z">
        <w:r w:rsidR="007D6D65">
          <w:rPr>
            <w:rFonts w:eastAsia="Yu Mincho"/>
            <w:lang w:eastAsia="ja-JP"/>
          </w:rPr>
          <w:t xml:space="preserve">  </w:t>
        </w:r>
        <w:r w:rsidR="007D6D65" w:rsidRPr="007D6D65">
          <w:rPr>
            <w:rFonts w:eastAsia="Yu Mincho"/>
            <w:color w:val="7030A0"/>
            <w:lang w:eastAsia="ja-JP"/>
            <w:rPrChange w:id="1" w:author="Jane Brown" w:date="2019-10-15T13:29:00Z">
              <w:rPr>
                <w:rFonts w:eastAsia="Yu Mincho"/>
                <w:lang w:eastAsia="ja-JP"/>
              </w:rPr>
            </w:rPrChange>
          </w:rPr>
          <w:t>OK, I understand.  Tricky.</w:t>
        </w:r>
      </w:ins>
    </w:p>
    <w:p w14:paraId="31293333" w14:textId="77777777" w:rsidR="000F33DF" w:rsidRDefault="000F33DF"/>
    <w:p w14:paraId="149E096A" w14:textId="77777777" w:rsidR="000F33DF" w:rsidRPr="000F33DF" w:rsidRDefault="000F33DF" w:rsidP="000F33DF">
      <w:pPr>
        <w:rPr>
          <w:rFonts w:eastAsia="Yu Mincho"/>
          <w:color w:val="FF0000"/>
          <w:lang w:eastAsia="ja-JP"/>
        </w:rPr>
      </w:pPr>
      <w:r w:rsidRPr="000F33DF">
        <w:rPr>
          <w:rFonts w:eastAsia="Yu Mincho"/>
          <w:color w:val="FF0000"/>
          <w:lang w:eastAsia="ja-JP"/>
        </w:rPr>
        <w:t>With this architectural design, Azure is supposed to host the Java application and Azure SQL Database is the database backend.</w:t>
      </w:r>
    </w:p>
    <w:p w14:paraId="0DDBF1D7" w14:textId="77777777" w:rsidR="000F33DF" w:rsidRPr="000F33DF" w:rsidRDefault="000F33DF" w:rsidP="000F33DF">
      <w:pPr>
        <w:rPr>
          <w:rFonts w:eastAsia="Yu Mincho"/>
          <w:color w:val="FF0000"/>
          <w:lang w:eastAsia="ja-JP"/>
        </w:rPr>
      </w:pPr>
      <w:r w:rsidRPr="000F33DF">
        <w:rPr>
          <w:rFonts w:eastAsia="Yu Mincho"/>
          <w:color w:val="FF0000"/>
          <w:lang w:eastAsia="ja-JP"/>
        </w:rPr>
        <w:t xml:space="preserve">In terms of file transfer, to be honest, I do not think it is necessary to have such big Azure terms as Azure data store and Azure Data Factory mentioned here. What I need to process are just flat files </w:t>
      </w:r>
      <w:r>
        <w:rPr>
          <w:rFonts w:eastAsia="Yu Mincho"/>
          <w:color w:val="FF0000"/>
          <w:lang w:eastAsia="ja-JP"/>
        </w:rPr>
        <w:t xml:space="preserve">(same flat files as in the as-is solution) </w:t>
      </w:r>
      <w:r w:rsidRPr="000F33DF">
        <w:rPr>
          <w:rFonts w:eastAsia="Yu Mincho"/>
          <w:color w:val="FF0000"/>
          <w:lang w:eastAsia="ja-JP"/>
        </w:rPr>
        <w:t>for report generation. They are not for big data analysis or other fancy purposes.</w:t>
      </w:r>
    </w:p>
    <w:p w14:paraId="49D97FC6" w14:textId="77777777" w:rsidR="000F33DF" w:rsidRDefault="000F33DF" w:rsidP="000F33DF">
      <w:pPr>
        <w:rPr>
          <w:rFonts w:eastAsia="Yu Mincho"/>
          <w:color w:val="FF0000"/>
          <w:lang w:eastAsia="ja-JP"/>
        </w:rPr>
      </w:pPr>
      <w:r w:rsidRPr="000F33DF">
        <w:rPr>
          <w:rFonts w:eastAsia="Yu Mincho"/>
          <w:color w:val="FF0000"/>
          <w:lang w:eastAsia="ja-JP"/>
        </w:rPr>
        <w:t xml:space="preserve">I need these flat files to be transferred on a daily basis to a specified blob container of my storage account. </w:t>
      </w:r>
    </w:p>
    <w:p w14:paraId="3807B163" w14:textId="2661E865" w:rsidR="000F33DF" w:rsidRDefault="000F33DF" w:rsidP="000F33DF">
      <w:pPr>
        <w:rPr>
          <w:rFonts w:eastAsia="Yu Mincho"/>
          <w:lang w:eastAsia="ja-JP"/>
        </w:rPr>
      </w:pPr>
      <w:r w:rsidRPr="000F33DF">
        <w:rPr>
          <w:rFonts w:eastAsia="Yu Mincho"/>
          <w:lang w:eastAsia="ja-JP"/>
        </w:rPr>
        <w:t xml:space="preserve">I </w:t>
      </w:r>
      <w:del w:id="2" w:author="Jane Brown" w:date="2019-10-15T13:30:00Z">
        <w:r w:rsidRPr="000F33DF" w:rsidDel="00F218B1">
          <w:rPr>
            <w:rFonts w:eastAsia="Yu Mincho"/>
            <w:lang w:eastAsia="ja-JP"/>
          </w:rPr>
          <w:delText xml:space="preserve">have </w:delText>
        </w:r>
      </w:del>
      <w:r w:rsidRPr="000F33DF">
        <w:rPr>
          <w:rFonts w:eastAsia="Yu Mincho"/>
          <w:lang w:eastAsia="ja-JP"/>
        </w:rPr>
        <w:t>also</w:t>
      </w:r>
      <w:del w:id="3" w:author="Jane Brown" w:date="2019-10-15T13:30:00Z">
        <w:r w:rsidRPr="000F33DF" w:rsidDel="00F218B1">
          <w:rPr>
            <w:rFonts w:eastAsia="Yu Mincho"/>
            <w:lang w:eastAsia="ja-JP"/>
          </w:rPr>
          <w:delText xml:space="preserve"> another</w:delText>
        </w:r>
      </w:del>
      <w:ins w:id="4" w:author="Jane Brown" w:date="2019-10-15T13:30:00Z">
        <w:r w:rsidR="00F218B1">
          <w:rPr>
            <w:rFonts w:eastAsia="Yu Mincho"/>
            <w:lang w:eastAsia="ja-JP"/>
          </w:rPr>
          <w:t xml:space="preserve"> have a further</w:t>
        </w:r>
      </w:ins>
      <w:r w:rsidRPr="000F33DF">
        <w:rPr>
          <w:rFonts w:eastAsia="Yu Mincho"/>
          <w:lang w:eastAsia="ja-JP"/>
        </w:rPr>
        <w:t xml:space="preserve"> </w:t>
      </w:r>
      <w:r>
        <w:rPr>
          <w:rFonts w:eastAsia="Yu Mincho"/>
          <w:lang w:eastAsia="ja-JP"/>
        </w:rPr>
        <w:t xml:space="preserve">justification for my solution. This forwarded email says </w:t>
      </w:r>
      <w:ins w:id="5" w:author="Jane Brown" w:date="2019-10-15T13:27:00Z">
        <w:r w:rsidR="00903CD4">
          <w:rPr>
            <w:rFonts w:eastAsia="Yu Mincho"/>
            <w:lang w:eastAsia="ja-JP"/>
          </w:rPr>
          <w:t xml:space="preserve">the </w:t>
        </w:r>
      </w:ins>
      <w:r>
        <w:rPr>
          <w:rFonts w:eastAsia="Yu Mincho"/>
          <w:lang w:eastAsia="ja-JP"/>
        </w:rPr>
        <w:t xml:space="preserve">ETL programmer </w:t>
      </w:r>
      <w:commentRangeStart w:id="6"/>
      <w:r>
        <w:rPr>
          <w:rFonts w:eastAsia="Yu Mincho"/>
          <w:lang w:eastAsia="ja-JP"/>
        </w:rPr>
        <w:t xml:space="preserve">is </w:t>
      </w:r>
      <w:ins w:id="7" w:author="Jane Brown" w:date="2019-10-15T13:27:00Z">
        <w:r w:rsidR="00903CD4">
          <w:rPr>
            <w:rFonts w:eastAsia="Yu Mincho"/>
            <w:lang w:eastAsia="ja-JP"/>
          </w:rPr>
          <w:t xml:space="preserve">being </w:t>
        </w:r>
      </w:ins>
      <w:r>
        <w:rPr>
          <w:rFonts w:eastAsia="Yu Mincho"/>
          <w:lang w:eastAsia="ja-JP"/>
        </w:rPr>
        <w:t xml:space="preserve">replaced </w:t>
      </w:r>
      <w:commentRangeEnd w:id="6"/>
      <w:r w:rsidR="00903CD4">
        <w:rPr>
          <w:rStyle w:val="CommentReference"/>
        </w:rPr>
        <w:commentReference w:id="6"/>
      </w:r>
      <w:r>
        <w:rPr>
          <w:rFonts w:eastAsia="Yu Mincho"/>
          <w:lang w:eastAsia="ja-JP"/>
        </w:rPr>
        <w:t xml:space="preserve">with a T-SQL procedure developer. Without </w:t>
      </w:r>
      <w:commentRangeStart w:id="8"/>
      <w:r>
        <w:rPr>
          <w:rFonts w:eastAsia="Yu Mincho"/>
          <w:lang w:eastAsia="ja-JP"/>
        </w:rPr>
        <w:t>the effort</w:t>
      </w:r>
      <w:ins w:id="9" w:author="Jane Brown" w:date="2019-10-15T13:27:00Z">
        <w:r w:rsidR="00903CD4">
          <w:rPr>
            <w:rFonts w:eastAsia="Yu Mincho"/>
            <w:lang w:eastAsia="ja-JP"/>
          </w:rPr>
          <w:t>s</w:t>
        </w:r>
      </w:ins>
      <w:r>
        <w:rPr>
          <w:rFonts w:eastAsia="Yu Mincho"/>
          <w:lang w:eastAsia="ja-JP"/>
        </w:rPr>
        <w:t xml:space="preserve"> of </w:t>
      </w:r>
      <w:commentRangeEnd w:id="8"/>
      <w:r w:rsidR="00903CD4">
        <w:rPr>
          <w:rStyle w:val="CommentReference"/>
        </w:rPr>
        <w:commentReference w:id="8"/>
      </w:r>
      <w:r>
        <w:rPr>
          <w:rFonts w:eastAsia="Yu Mincho"/>
          <w:lang w:eastAsia="ja-JP"/>
        </w:rPr>
        <w:t xml:space="preserve">an ETL programmer, I do not think </w:t>
      </w:r>
      <w:r w:rsidR="00CE3C64">
        <w:rPr>
          <w:rFonts w:eastAsia="Yu Mincho"/>
          <w:lang w:eastAsia="ja-JP"/>
        </w:rPr>
        <w:t xml:space="preserve">it would be </w:t>
      </w:r>
      <w:del w:id="10" w:author="Jane Brown" w:date="2019-10-15T13:28:00Z">
        <w:r w:rsidR="00CE3C64" w:rsidDel="009B5BF9">
          <w:rPr>
            <w:rFonts w:eastAsia="Yu Mincho"/>
            <w:lang w:eastAsia="ja-JP"/>
          </w:rPr>
          <w:delText>physically possible</w:delText>
        </w:r>
      </w:del>
      <w:ins w:id="11" w:author="Jane Brown" w:date="2019-10-15T13:28:00Z">
        <w:r w:rsidR="009B5BF9">
          <w:rPr>
            <w:rFonts w:eastAsia="Yu Mincho"/>
            <w:lang w:eastAsia="ja-JP"/>
          </w:rPr>
          <w:t>practicable</w:t>
        </w:r>
      </w:ins>
      <w:r w:rsidR="00CE3C64">
        <w:rPr>
          <w:rFonts w:eastAsia="Yu Mincho"/>
          <w:lang w:eastAsia="ja-JP"/>
        </w:rPr>
        <w:t xml:space="preserve"> for your team to directly transfer the data from Life/J to Azure. Suzuki-san, you are an ETL expert. Please correct me if I am wrong.</w:t>
      </w:r>
    </w:p>
    <w:p w14:paraId="1A2CF05E" w14:textId="77777777" w:rsidR="00CE3C64" w:rsidRDefault="00CE3C64" w:rsidP="000F33DF">
      <w:pPr>
        <w:rPr>
          <w:rFonts w:eastAsia="Yu Mincho"/>
          <w:lang w:eastAsia="ja-JP"/>
        </w:rPr>
      </w:pPr>
    </w:p>
    <w:p w14:paraId="490E11FA" w14:textId="77777777" w:rsidR="00CE3C64" w:rsidRDefault="00CE3C64" w:rsidP="00CE3C64">
      <w:pPr>
        <w:rPr>
          <w:ins w:id="12" w:author="Jane Brown" w:date="2019-10-15T13:25:00Z"/>
          <w:rFonts w:eastAsia="Yu Mincho"/>
          <w:color w:val="FF0000"/>
          <w:lang w:eastAsia="ja-JP"/>
        </w:rPr>
      </w:pPr>
      <w:commentRangeStart w:id="13"/>
      <w:r w:rsidRPr="000F33DF">
        <w:rPr>
          <w:rFonts w:eastAsia="Yu Mincho"/>
          <w:color w:val="FF0000"/>
          <w:lang w:eastAsia="ja-JP"/>
        </w:rPr>
        <w:t xml:space="preserve">I need </w:t>
      </w:r>
      <w:commentRangeEnd w:id="13"/>
      <w:r>
        <w:rPr>
          <w:rStyle w:val="CommentReference"/>
        </w:rPr>
        <w:commentReference w:id="13"/>
      </w:r>
      <w:r w:rsidRPr="000F33DF">
        <w:rPr>
          <w:rFonts w:eastAsia="Yu Mincho"/>
          <w:color w:val="FF0000"/>
          <w:lang w:eastAsia="ja-JP"/>
        </w:rPr>
        <w:t xml:space="preserve">these flat files to be transferred on a daily basis to a specified blob container of my storage account. </w:t>
      </w:r>
    </w:p>
    <w:p w14:paraId="0F18866F" w14:textId="1E8C57F1" w:rsidR="008D54D2" w:rsidRPr="008D54D2" w:rsidRDefault="008D54D2" w:rsidP="008D54D2">
      <w:pPr>
        <w:rPr>
          <w:ins w:id="14" w:author="Jane Brown" w:date="2019-10-15T13:25:00Z"/>
          <w:rFonts w:eastAsia="Yu Mincho"/>
          <w:color w:val="7030A0"/>
          <w:lang w:eastAsia="ja-JP"/>
          <w:rPrChange w:id="15" w:author="Jane Brown" w:date="2019-10-15T13:25:00Z">
            <w:rPr>
              <w:ins w:id="16" w:author="Jane Brown" w:date="2019-10-15T13:25:00Z"/>
              <w:rFonts w:eastAsia="Yu Mincho"/>
              <w:color w:val="FF0000"/>
              <w:lang w:eastAsia="ja-JP"/>
            </w:rPr>
          </w:rPrChange>
        </w:rPr>
      </w:pPr>
      <w:ins w:id="17" w:author="Jane Brown" w:date="2019-10-15T13:25:00Z">
        <w:r>
          <w:rPr>
            <w:rFonts w:eastAsia="Yu Mincho"/>
            <w:color w:val="7030A0"/>
            <w:lang w:eastAsia="ja-JP"/>
          </w:rPr>
          <w:t>To meet objecti</w:t>
        </w:r>
      </w:ins>
      <w:ins w:id="18" w:author="Jane Brown" w:date="2019-10-15T13:26:00Z">
        <w:r>
          <w:rPr>
            <w:rFonts w:eastAsia="Yu Mincho"/>
            <w:color w:val="7030A0"/>
            <w:lang w:eastAsia="ja-JP"/>
          </w:rPr>
          <w:t>ves,</w:t>
        </w:r>
      </w:ins>
      <w:commentRangeStart w:id="19"/>
      <w:ins w:id="20" w:author="Jane Brown" w:date="2019-10-15T13:25:00Z">
        <w:r w:rsidRPr="008D54D2">
          <w:rPr>
            <w:rFonts w:eastAsia="Yu Mincho"/>
            <w:color w:val="7030A0"/>
            <w:lang w:eastAsia="ja-JP"/>
            <w:rPrChange w:id="21" w:author="Jane Brown" w:date="2019-10-15T13:25:00Z">
              <w:rPr>
                <w:rFonts w:eastAsia="Yu Mincho"/>
                <w:color w:val="FF0000"/>
                <w:lang w:eastAsia="ja-JP"/>
              </w:rPr>
            </w:rPrChange>
          </w:rPr>
          <w:t xml:space="preserve"> </w:t>
        </w:r>
        <w:commentRangeEnd w:id="19"/>
        <w:r w:rsidRPr="008D54D2">
          <w:rPr>
            <w:rStyle w:val="CommentReference"/>
            <w:color w:val="7030A0"/>
            <w:rPrChange w:id="22" w:author="Jane Brown" w:date="2019-10-15T13:25:00Z">
              <w:rPr>
                <w:rStyle w:val="CommentReference"/>
              </w:rPr>
            </w:rPrChange>
          </w:rPr>
          <w:commentReference w:id="19"/>
        </w:r>
        <w:r w:rsidRPr="008D54D2">
          <w:rPr>
            <w:rFonts w:eastAsia="Yu Mincho"/>
            <w:color w:val="7030A0"/>
            <w:lang w:eastAsia="ja-JP"/>
            <w:rPrChange w:id="23" w:author="Jane Brown" w:date="2019-10-15T13:25:00Z">
              <w:rPr>
                <w:rFonts w:eastAsia="Yu Mincho"/>
                <w:color w:val="FF0000"/>
                <w:lang w:eastAsia="ja-JP"/>
              </w:rPr>
            </w:rPrChange>
          </w:rPr>
          <w:t xml:space="preserve">these flat files </w:t>
        </w:r>
      </w:ins>
      <w:ins w:id="24" w:author="Jane Brown" w:date="2019-10-15T13:26:00Z">
        <w:r>
          <w:rPr>
            <w:rFonts w:eastAsia="Yu Mincho"/>
            <w:color w:val="7030A0"/>
            <w:lang w:eastAsia="ja-JP"/>
          </w:rPr>
          <w:t xml:space="preserve">will need </w:t>
        </w:r>
      </w:ins>
      <w:ins w:id="25" w:author="Jane Brown" w:date="2019-10-15T13:25:00Z">
        <w:r w:rsidRPr="008D54D2">
          <w:rPr>
            <w:rFonts w:eastAsia="Yu Mincho"/>
            <w:color w:val="7030A0"/>
            <w:lang w:eastAsia="ja-JP"/>
            <w:rPrChange w:id="26" w:author="Jane Brown" w:date="2019-10-15T13:25:00Z">
              <w:rPr>
                <w:rFonts w:eastAsia="Yu Mincho"/>
                <w:color w:val="FF0000"/>
                <w:lang w:eastAsia="ja-JP"/>
              </w:rPr>
            </w:rPrChange>
          </w:rPr>
          <w:t xml:space="preserve">to be transferred on a daily basis to a specified blob container of my storage account. </w:t>
        </w:r>
      </w:ins>
    </w:p>
    <w:p w14:paraId="4300C1D3" w14:textId="77777777" w:rsidR="008D54D2" w:rsidRDefault="008D54D2" w:rsidP="00CE3C64">
      <w:pPr>
        <w:rPr>
          <w:rFonts w:eastAsia="Yu Mincho"/>
          <w:color w:val="FF0000"/>
          <w:lang w:eastAsia="ja-JP"/>
        </w:rPr>
      </w:pPr>
    </w:p>
    <w:p w14:paraId="3BD476C4" w14:textId="77777777" w:rsidR="00CE3C64" w:rsidRDefault="00CE3C64" w:rsidP="00CE3C64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Is this within the scope of your team?  </w:t>
      </w:r>
      <w:bookmarkStart w:id="27" w:name="_GoBack"/>
      <w:bookmarkEnd w:id="27"/>
    </w:p>
    <w:p w14:paraId="60DD19F6" w14:textId="77777777" w:rsidR="00852A4A" w:rsidRDefault="00852A4A" w:rsidP="00CE3C64">
      <w:pPr>
        <w:rPr>
          <w:rFonts w:eastAsia="Yu Mincho"/>
          <w:lang w:eastAsia="ja-JP"/>
        </w:rPr>
      </w:pPr>
    </w:p>
    <w:p w14:paraId="1D39EDA0" w14:textId="1A545448" w:rsidR="00852A4A" w:rsidRDefault="00852A4A" w:rsidP="00CE3C64">
      <w:r>
        <w:rPr>
          <w:rFonts w:eastAsia="Yu Mincho"/>
          <w:lang w:eastAsia="ja-JP"/>
        </w:rPr>
        <w:t xml:space="preserve">As I said previously, I am new to both Azure and NN Azure. </w:t>
      </w:r>
      <w:commentRangeStart w:id="28"/>
      <w:ins w:id="29" w:author="Jane Brown" w:date="2019-10-15T13:22:00Z">
        <w:r w:rsidR="00ED3891">
          <w:rPr>
            <w:rFonts w:eastAsia="Yu Mincho"/>
            <w:lang w:eastAsia="ja-JP"/>
          </w:rPr>
          <w:t>It seems that o</w:t>
        </w:r>
      </w:ins>
      <w:del w:id="30" w:author="Jane Brown" w:date="2019-10-15T13:22:00Z">
        <w:r w:rsidDel="00ED3891">
          <w:rPr>
            <w:rFonts w:eastAsia="Yu Mincho"/>
            <w:lang w:eastAsia="ja-JP"/>
          </w:rPr>
          <w:delText>O</w:delText>
        </w:r>
      </w:del>
      <w:proofErr w:type="gramStart"/>
      <w:r>
        <w:rPr>
          <w:rFonts w:eastAsia="Yu Mincho"/>
          <w:lang w:eastAsia="ja-JP"/>
        </w:rPr>
        <w:t>ur</w:t>
      </w:r>
      <w:proofErr w:type="gramEnd"/>
      <w:r>
        <w:rPr>
          <w:rFonts w:eastAsia="Yu Mincho"/>
          <w:lang w:eastAsia="ja-JP"/>
        </w:rPr>
        <w:t xml:space="preserve"> architect also does not</w:t>
      </w:r>
      <w:del w:id="31" w:author="Jane Brown" w:date="2019-10-15T13:22:00Z">
        <w:r w:rsidDel="00ED3891">
          <w:rPr>
            <w:rFonts w:eastAsia="Yu Mincho"/>
            <w:lang w:eastAsia="ja-JP"/>
          </w:rPr>
          <w:delText xml:space="preserve"> seem to</w:delText>
        </w:r>
      </w:del>
      <w:r>
        <w:rPr>
          <w:rFonts w:eastAsia="Yu Mincho"/>
          <w:lang w:eastAsia="ja-JP"/>
        </w:rPr>
        <w:t xml:space="preserve"> know much about the implementation details. </w:t>
      </w:r>
      <w:commentRangeEnd w:id="28"/>
      <w:r w:rsidR="00ED3891">
        <w:rPr>
          <w:rStyle w:val="CommentReference"/>
        </w:rPr>
        <w:commentReference w:id="28"/>
      </w:r>
      <w:ins w:id="32" w:author="Jane Brown" w:date="2019-10-15T13:23:00Z">
        <w:r w:rsidR="00ED3891" w:rsidRPr="00ED3891">
          <w:rPr>
            <w:rFonts w:eastAsia="Yu Mincho"/>
            <w:color w:val="7030A0"/>
            <w:lang w:eastAsia="ja-JP"/>
            <w:rPrChange w:id="33" w:author="Jane Brown" w:date="2019-10-15T13:23:00Z">
              <w:rPr>
                <w:rFonts w:eastAsia="Yu Mincho"/>
                <w:lang w:eastAsia="ja-JP"/>
              </w:rPr>
            </w:rPrChange>
          </w:rPr>
          <w:t xml:space="preserve"> </w:t>
        </w:r>
        <w:commentRangeStart w:id="34"/>
        <w:commentRangeStart w:id="35"/>
        <w:r w:rsidR="00ED3891" w:rsidRPr="00ED3891">
          <w:rPr>
            <w:rFonts w:eastAsia="Yu Mincho"/>
            <w:color w:val="7030A0"/>
            <w:lang w:eastAsia="ja-JP"/>
            <w:rPrChange w:id="36" w:author="Jane Brown" w:date="2019-10-15T13:23:00Z">
              <w:rPr>
                <w:rFonts w:eastAsia="Yu Mincho"/>
                <w:lang w:eastAsia="ja-JP"/>
              </w:rPr>
            </w:rPrChange>
          </w:rPr>
          <w:t>It seems that our architect also does not</w:t>
        </w:r>
        <w:r w:rsidR="00ED3891">
          <w:rPr>
            <w:rFonts w:eastAsia="Yu Mincho"/>
            <w:color w:val="7030A0"/>
            <w:lang w:eastAsia="ja-JP"/>
            <w:rPrChange w:id="37" w:author="Jane Brown" w:date="2019-10-15T13:23:00Z">
              <w:rPr>
                <w:rFonts w:eastAsia="Yu Mincho"/>
                <w:color w:val="7030A0"/>
                <w:lang w:eastAsia="ja-JP"/>
              </w:rPr>
            </w:rPrChange>
          </w:rPr>
          <w:t xml:space="preserve"> </w:t>
        </w:r>
        <w:r w:rsidR="00ED3891">
          <w:rPr>
            <w:rFonts w:eastAsia="Yu Mincho"/>
            <w:color w:val="7030A0"/>
            <w:lang w:eastAsia="ja-JP"/>
          </w:rPr>
          <w:t>have much familiarity with</w:t>
        </w:r>
        <w:r w:rsidR="00ED3891" w:rsidRPr="00ED3891">
          <w:rPr>
            <w:rFonts w:eastAsia="Yu Mincho"/>
            <w:color w:val="7030A0"/>
            <w:lang w:eastAsia="ja-JP"/>
            <w:rPrChange w:id="38" w:author="Jane Brown" w:date="2019-10-15T13:23:00Z">
              <w:rPr>
                <w:rFonts w:eastAsia="Yu Mincho"/>
                <w:lang w:eastAsia="ja-JP"/>
              </w:rPr>
            </w:rPrChange>
          </w:rPr>
          <w:t xml:space="preserve"> the implementation details. </w:t>
        </w:r>
        <w:commentRangeEnd w:id="34"/>
        <w:r w:rsidR="00ED3891" w:rsidRPr="00ED3891">
          <w:rPr>
            <w:rStyle w:val="CommentReference"/>
            <w:color w:val="7030A0"/>
            <w:rPrChange w:id="39" w:author="Jane Brown" w:date="2019-10-15T13:23:00Z">
              <w:rPr>
                <w:rStyle w:val="CommentReference"/>
              </w:rPr>
            </w:rPrChange>
          </w:rPr>
          <w:commentReference w:id="34"/>
        </w:r>
      </w:ins>
      <w:commentRangeEnd w:id="35"/>
      <w:ins w:id="40" w:author="Jane Brown" w:date="2019-10-15T13:24:00Z">
        <w:r w:rsidR="00ED3891">
          <w:rPr>
            <w:rStyle w:val="CommentReference"/>
          </w:rPr>
          <w:commentReference w:id="35"/>
        </w:r>
      </w:ins>
      <w:r>
        <w:rPr>
          <w:rFonts w:eastAsia="Yu Mincho"/>
          <w:lang w:eastAsia="ja-JP"/>
        </w:rPr>
        <w:t xml:space="preserve">If I </w:t>
      </w:r>
      <w:ins w:id="41" w:author="Jane Brown" w:date="2019-10-15T13:19:00Z">
        <w:r w:rsidR="00ED3891">
          <w:rPr>
            <w:rFonts w:eastAsia="Yu Mincho"/>
            <w:lang w:eastAsia="ja-JP"/>
          </w:rPr>
          <w:t>talked</w:t>
        </w:r>
        <w:r w:rsidR="00ED3891">
          <w:rPr>
            <w:rFonts w:eastAsia="Yu Mincho"/>
            <w:lang w:eastAsia="ja-JP"/>
          </w:rPr>
          <w:t xml:space="preserve"> </w:t>
        </w:r>
      </w:ins>
      <w:r>
        <w:rPr>
          <w:rFonts w:eastAsia="Yu Mincho"/>
          <w:lang w:eastAsia="ja-JP"/>
        </w:rPr>
        <w:t xml:space="preserve">directly </w:t>
      </w:r>
      <w:del w:id="42" w:author="Jane Brown" w:date="2019-10-15T13:19:00Z">
        <w:r w:rsidDel="00ED3891">
          <w:rPr>
            <w:rFonts w:eastAsia="Yu Mincho"/>
            <w:lang w:eastAsia="ja-JP"/>
          </w:rPr>
          <w:delText xml:space="preserve">talked </w:delText>
        </w:r>
      </w:del>
      <w:r>
        <w:rPr>
          <w:rFonts w:eastAsia="Yu Mincho"/>
          <w:lang w:eastAsia="ja-JP"/>
        </w:rPr>
        <w:t>with her, our communication might go nowhere. I would like to file a formal change request within our project after</w:t>
      </w:r>
      <w:r>
        <w:rPr>
          <w:rFonts w:eastAsia="Yu Mincho" w:hint="eastAsia"/>
          <w:lang w:eastAsia="ja-JP"/>
        </w:rPr>
        <w:t xml:space="preserve"> </w:t>
      </w:r>
      <w:r>
        <w:rPr>
          <w:rFonts w:eastAsia="Yu Mincho"/>
          <w:lang w:eastAsia="ja-JP"/>
        </w:rPr>
        <w:t xml:space="preserve">having my proposal </w:t>
      </w:r>
      <w:del w:id="43" w:author="Jane Brown" w:date="2019-10-15T13:19:00Z">
        <w:r w:rsidDel="00ED3891">
          <w:rPr>
            <w:rFonts w:eastAsia="Yu Mincho"/>
            <w:lang w:eastAsia="ja-JP"/>
          </w:rPr>
          <w:delText xml:space="preserve">get </w:delText>
        </w:r>
      </w:del>
      <w:r>
        <w:rPr>
          <w:rFonts w:eastAsia="Yu Mincho"/>
          <w:lang w:eastAsia="ja-JP"/>
        </w:rPr>
        <w:t>endorsed by your team.</w:t>
      </w:r>
    </w:p>
    <w:p w14:paraId="525DE53F" w14:textId="77777777" w:rsidR="00CE3C64" w:rsidRPr="000F33DF" w:rsidRDefault="00CE3C64" w:rsidP="000F33DF">
      <w:pPr>
        <w:rPr>
          <w:rFonts w:eastAsia="Yu Mincho"/>
          <w:lang w:eastAsia="ja-JP"/>
        </w:rPr>
      </w:pPr>
    </w:p>
    <w:p w14:paraId="77307EB8" w14:textId="77777777" w:rsidR="000F33DF" w:rsidRPr="000F33DF" w:rsidRDefault="000F33DF" w:rsidP="000F33DF">
      <w:pPr>
        <w:rPr>
          <w:rFonts w:eastAsia="Yu Mincho"/>
          <w:color w:val="FF0000"/>
          <w:lang w:eastAsia="ja-JP"/>
        </w:rPr>
      </w:pPr>
    </w:p>
    <w:sectPr w:rsidR="000F33DF" w:rsidRPr="000F33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Jane Brown" w:date="2019-10-15T13:27:00Z" w:initials="JB">
    <w:p w14:paraId="1CF0EB8D" w14:textId="695FF6E0" w:rsidR="00903CD4" w:rsidRDefault="00903CD4">
      <w:pPr>
        <w:pStyle w:val="CommentText"/>
      </w:pPr>
      <w:r>
        <w:rPr>
          <w:rStyle w:val="CommentReference"/>
        </w:rPr>
        <w:annotationRef/>
      </w:r>
      <w:r>
        <w:t>OR</w:t>
      </w:r>
    </w:p>
    <w:p w14:paraId="218EE3D1" w14:textId="20A16F79" w:rsidR="00903CD4" w:rsidRDefault="00903CD4">
      <w:pPr>
        <w:pStyle w:val="CommentText"/>
      </w:pPr>
      <w:r>
        <w:t>Has been replaced</w:t>
      </w:r>
    </w:p>
  </w:comment>
  <w:comment w:id="8" w:author="Jane Brown" w:date="2019-10-15T13:28:00Z" w:initials="JB">
    <w:p w14:paraId="296547B2" w14:textId="2DA27925" w:rsidR="00903CD4" w:rsidRDefault="00903CD4">
      <w:pPr>
        <w:pStyle w:val="CommentText"/>
      </w:pPr>
      <w:r>
        <w:rPr>
          <w:rStyle w:val="CommentReference"/>
        </w:rPr>
        <w:annotationRef/>
      </w:r>
      <w:r>
        <w:t>OR</w:t>
      </w:r>
    </w:p>
    <w:p w14:paraId="1047CD7A" w14:textId="4DDBE3AE" w:rsidR="00903CD4" w:rsidRDefault="00903CD4">
      <w:pPr>
        <w:pStyle w:val="CommentText"/>
      </w:pPr>
      <w:r>
        <w:t>Input from</w:t>
      </w:r>
    </w:p>
  </w:comment>
  <w:comment w:id="13" w:author="haixiang japan" w:date="2019-10-15T20:41:00Z" w:initials="hj">
    <w:p w14:paraId="7B557B7C" w14:textId="77777777" w:rsidR="00CE3C64" w:rsidRDefault="00CE3C64">
      <w:pPr>
        <w:pStyle w:val="CommentText"/>
      </w:pPr>
      <w:r>
        <w:rPr>
          <w:rStyle w:val="CommentReference"/>
        </w:rPr>
        <w:annotationRef/>
      </w:r>
      <w:r>
        <w:t>I think that I have to repeat this sentence here to make a smooth transition to the next sentence.</w:t>
      </w:r>
    </w:p>
    <w:p w14:paraId="196F4081" w14:textId="77777777" w:rsidR="00CE3C64" w:rsidRDefault="00CE3C64">
      <w:pPr>
        <w:pStyle w:val="CommentText"/>
      </w:pPr>
      <w:r>
        <w:t xml:space="preserve">It is appreciated </w:t>
      </w:r>
      <w:r w:rsidR="00852A4A">
        <w:t>if you could suggest alternatives.</w:t>
      </w:r>
    </w:p>
  </w:comment>
  <w:comment w:id="19" w:author="haixiang japan" w:date="2019-10-15T20:41:00Z" w:initials="hj">
    <w:p w14:paraId="4038CEC8" w14:textId="1DD13B7E" w:rsidR="008D54D2" w:rsidRDefault="008D54D2" w:rsidP="008D54D2">
      <w:pPr>
        <w:pStyle w:val="CommentText"/>
      </w:pPr>
      <w:r>
        <w:rPr>
          <w:rStyle w:val="CommentReference"/>
        </w:rPr>
        <w:annotationRef/>
      </w:r>
      <w:r>
        <w:t>I think you do need to repeat it.  This is just a small change to avoid complete repetition but to emphasize your needs.</w:t>
      </w:r>
    </w:p>
  </w:comment>
  <w:comment w:id="28" w:author="Jane Brown" w:date="2019-10-15T13:22:00Z" w:initials="JB">
    <w:p w14:paraId="15DE0219" w14:textId="2AA52864" w:rsidR="00ED3891" w:rsidRDefault="00ED3891">
      <w:pPr>
        <w:pStyle w:val="CommentText"/>
      </w:pPr>
      <w:r>
        <w:rPr>
          <w:rStyle w:val="CommentReference"/>
        </w:rPr>
        <w:annotationRef/>
      </w:r>
      <w:r>
        <w:t>This structure is just a little bit more polite.</w:t>
      </w:r>
    </w:p>
  </w:comment>
  <w:comment w:id="34" w:author="Jane Brown" w:date="2019-10-15T13:22:00Z" w:initials="JB">
    <w:p w14:paraId="40EAB03B" w14:textId="77777777" w:rsidR="00ED3891" w:rsidRDefault="00ED3891" w:rsidP="00ED3891">
      <w:pPr>
        <w:pStyle w:val="CommentText"/>
      </w:pPr>
      <w:r>
        <w:rPr>
          <w:rStyle w:val="CommentReference"/>
        </w:rPr>
        <w:annotationRef/>
      </w:r>
      <w:r>
        <w:t>This structure is just a little bit more polite.</w:t>
      </w:r>
    </w:p>
  </w:comment>
  <w:comment w:id="35" w:author="Jane Brown" w:date="2019-10-15T13:24:00Z" w:initials="JB">
    <w:p w14:paraId="3032006F" w14:textId="7B4A5034" w:rsidR="00ED3891" w:rsidRDefault="00ED3891">
      <w:pPr>
        <w:pStyle w:val="CommentText"/>
      </w:pPr>
      <w:r>
        <w:rPr>
          <w:rStyle w:val="CommentReference"/>
        </w:rPr>
        <w:annotationRef/>
      </w:r>
      <w:r>
        <w:t>This is an alternative which is a bit more polite. Either is fine.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8EE3D1" w15:done="0"/>
  <w15:commentEx w15:paraId="1047CD7A" w15:done="0"/>
  <w15:commentEx w15:paraId="196F4081" w15:done="0"/>
  <w15:commentEx w15:paraId="4038CEC8" w15:done="0"/>
  <w15:commentEx w15:paraId="15DE0219" w15:done="0"/>
  <w15:commentEx w15:paraId="40EAB03B" w15:done="0"/>
  <w15:commentEx w15:paraId="3032006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6F4081" w16cid:durableId="2150AD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e Brown">
    <w15:presenceInfo w15:providerId="None" w15:userId="Jane Brown"/>
  </w15:person>
  <w15:person w15:author="haixiang japan">
    <w15:presenceInfo w15:providerId="Windows Live" w15:userId="5c435e043a72fb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DF"/>
    <w:rsid w:val="000F33DF"/>
    <w:rsid w:val="007D6D65"/>
    <w:rsid w:val="00852A4A"/>
    <w:rsid w:val="008D54D2"/>
    <w:rsid w:val="00903CD4"/>
    <w:rsid w:val="009B5BF9"/>
    <w:rsid w:val="00B70506"/>
    <w:rsid w:val="00CE3C64"/>
    <w:rsid w:val="00ED3891"/>
    <w:rsid w:val="00F2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06B4"/>
  <w15:chartTrackingRefBased/>
  <w15:docId w15:val="{14D08810-8777-4843-B86F-181059C6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3DF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DF"/>
    <w:rPr>
      <w:rFonts w:ascii="Microsoft YaHei UI" w:eastAsia="Microsoft YaHei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E3C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C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C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C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C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haixiang japan</dc:creator>
  <cp:keywords/>
  <dc:description/>
  <cp:lastModifiedBy>Jane Brown</cp:lastModifiedBy>
  <cp:revision>8</cp:revision>
  <dcterms:created xsi:type="dcterms:W3CDTF">2019-10-15T12:16:00Z</dcterms:created>
  <dcterms:modified xsi:type="dcterms:W3CDTF">2019-10-15T12:30:00Z</dcterms:modified>
</cp:coreProperties>
</file>