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31FDE" w14:textId="77777777" w:rsidR="008767C1" w:rsidRDefault="008767C1">
      <w:r>
        <w:t>Project Background</w:t>
      </w:r>
    </w:p>
    <w:p w14:paraId="595A4949" w14:textId="77777777" w:rsidR="008767C1" w:rsidRDefault="008767C1"/>
    <w:p w14:paraId="77BA53DA" w14:textId="77777777" w:rsidR="008767C1" w:rsidRDefault="008767C1">
      <w:r>
        <w:t>We need to send notifications and reports to customers for some insurance products.</w:t>
      </w:r>
    </w:p>
    <w:p w14:paraId="422FC656" w14:textId="77777777" w:rsidR="008767C1" w:rsidRDefault="008767C1">
      <w:pPr>
        <w:rPr>
          <w:rFonts w:eastAsia="Yu Mincho"/>
          <w:lang w:eastAsia="ja-JP"/>
        </w:rPr>
      </w:pPr>
      <w:r>
        <w:t xml:space="preserve">Currently, this </w:t>
      </w:r>
      <w:r>
        <w:rPr>
          <w:rFonts w:eastAsia="Yu Mincho" w:hint="eastAsia"/>
          <w:lang w:eastAsia="ja-JP"/>
        </w:rPr>
        <w:t>b</w:t>
      </w:r>
      <w:r>
        <w:rPr>
          <w:rFonts w:eastAsia="Yu Mincho"/>
          <w:lang w:eastAsia="ja-JP"/>
        </w:rPr>
        <w:t xml:space="preserve">usiness is totally outsourced to an external vendor. Our company needs only to send the flat files generated by Life/J to the external vendor side via </w:t>
      </w:r>
      <w:r w:rsidR="00253C6D">
        <w:rPr>
          <w:rFonts w:eastAsia="Yu Mincho"/>
          <w:lang w:eastAsia="ja-JP"/>
        </w:rPr>
        <w:t xml:space="preserve">HULFT. </w:t>
      </w:r>
    </w:p>
    <w:p w14:paraId="3DD899B3" w14:textId="40307B09" w:rsidR="00253C6D" w:rsidRPr="00455ABD" w:rsidRDefault="00253C6D">
      <w:pPr>
        <w:rPr>
          <w:rFonts w:eastAsia="Yu Mincho"/>
          <w:color w:val="FF0000"/>
          <w:lang w:eastAsia="ja-JP"/>
          <w:rPrChange w:id="0" w:author="Jane Brown" w:date="2019-10-13T02:02:00Z">
            <w:rPr>
              <w:rFonts w:eastAsia="Yu Mincho"/>
              <w:lang w:eastAsia="ja-JP"/>
            </w:rPr>
          </w:rPrChange>
        </w:rPr>
      </w:pPr>
      <w:r>
        <w:rPr>
          <w:rFonts w:eastAsia="Yu Mincho"/>
          <w:lang w:eastAsia="ja-JP"/>
        </w:rPr>
        <w:t xml:space="preserve">We outsource this business using a pricing model of minimum fees plus </w:t>
      </w:r>
      <w:commentRangeStart w:id="1"/>
      <w:r>
        <w:rPr>
          <w:rFonts w:eastAsia="Yu Mincho"/>
          <w:lang w:eastAsia="ja-JP"/>
        </w:rPr>
        <w:t>commission</w:t>
      </w:r>
      <w:commentRangeEnd w:id="1"/>
      <w:r>
        <w:rPr>
          <w:rStyle w:val="CommentReference"/>
        </w:rPr>
        <w:commentReference w:id="1"/>
      </w:r>
      <w:r>
        <w:rPr>
          <w:rFonts w:eastAsia="Yu Mincho"/>
          <w:lang w:eastAsia="ja-JP"/>
        </w:rPr>
        <w:t>.</w:t>
      </w:r>
      <w:r w:rsidR="009A5C0C">
        <w:rPr>
          <w:rFonts w:eastAsia="Yu Mincho"/>
          <w:lang w:eastAsia="ja-JP"/>
        </w:rPr>
        <w:t xml:space="preserve"> However, as these products will not be sold any more </w:t>
      </w:r>
      <w:ins w:id="2" w:author="Jane Brown" w:date="2019-10-13T02:06:00Z">
        <w:r w:rsidR="00BD4465">
          <w:rPr>
            <w:rFonts w:eastAsia="Yu Mincho"/>
            <w:color w:val="FF0000"/>
            <w:lang w:eastAsia="ja-JP"/>
          </w:rPr>
          <w:t xml:space="preserve">/ these products are being discontinued </w:t>
        </w:r>
      </w:ins>
      <w:r w:rsidR="009A5C0C">
        <w:rPr>
          <w:rFonts w:eastAsia="Yu Mincho"/>
          <w:lang w:eastAsia="ja-JP"/>
        </w:rPr>
        <w:t xml:space="preserve">and the reports to be generated </w:t>
      </w:r>
      <w:r w:rsidR="00AC312C">
        <w:rPr>
          <w:rFonts w:eastAsia="Yu Mincho"/>
          <w:lang w:eastAsia="ja-JP"/>
        </w:rPr>
        <w:t xml:space="preserve">and distributed </w:t>
      </w:r>
      <w:r w:rsidR="009A5C0C">
        <w:rPr>
          <w:rFonts w:eastAsia="Yu Mincho"/>
          <w:lang w:eastAsia="ja-JP"/>
        </w:rPr>
        <w:t xml:space="preserve">will be significantly reduced.  It seems financially preferable for the company to bring back the business. </w:t>
      </w:r>
      <w:ins w:id="3" w:author="Jane Brown" w:date="2019-10-13T02:02:00Z">
        <w:r w:rsidR="00455ABD">
          <w:rPr>
            <w:rFonts w:eastAsia="Yu Mincho"/>
            <w:lang w:eastAsia="ja-JP"/>
          </w:rPr>
          <w:t xml:space="preserve"> </w:t>
        </w:r>
      </w:ins>
    </w:p>
    <w:p w14:paraId="398D344E" w14:textId="77777777" w:rsidR="009A5C0C" w:rsidRDefault="009A5C0C">
      <w:pPr>
        <w:rPr>
          <w:rFonts w:eastAsia="Yu Mincho"/>
          <w:lang w:eastAsia="ja-JP"/>
        </w:rPr>
      </w:pPr>
    </w:p>
    <w:p w14:paraId="791C6ABA" w14:textId="3D5199A2" w:rsidR="009A5C0C" w:rsidRDefault="009A5C0C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This </w:t>
      </w:r>
      <w:del w:id="4" w:author="Jane Brown" w:date="2019-10-13T02:06:00Z">
        <w:r w:rsidDel="007277FE">
          <w:rPr>
            <w:rFonts w:eastAsia="Yu Mincho"/>
            <w:lang w:eastAsia="ja-JP"/>
          </w:rPr>
          <w:delText>to-be</w:delText>
        </w:r>
      </w:del>
      <w:ins w:id="5" w:author="Jane Brown" w:date="2019-10-13T02:06:00Z">
        <w:r w:rsidR="007277FE">
          <w:rPr>
            <w:rFonts w:eastAsia="Yu Mincho"/>
            <w:lang w:eastAsia="ja-JP"/>
          </w:rPr>
          <w:t>potential</w:t>
        </w:r>
      </w:ins>
      <w:r>
        <w:rPr>
          <w:rFonts w:eastAsia="Yu Mincho"/>
          <w:lang w:eastAsia="ja-JP"/>
        </w:rPr>
        <w:t xml:space="preserve"> solution was designed by our architect.</w:t>
      </w:r>
    </w:p>
    <w:p w14:paraId="52374BF8" w14:textId="39E6F9B8" w:rsidR="002E4F46" w:rsidRDefault="002E4F46">
      <w:pPr>
        <w:rPr>
          <w:rFonts w:eastAsia="Yu Mincho"/>
          <w:lang w:eastAsia="ja-JP"/>
        </w:rPr>
      </w:pPr>
      <w:del w:id="6" w:author="Jane Brown" w:date="2019-10-13T02:06:00Z">
        <w:r w:rsidDel="007277FE">
          <w:rPr>
            <w:rFonts w:eastAsia="Yu Mincho"/>
            <w:lang w:eastAsia="ja-JP"/>
          </w:rPr>
          <w:delText xml:space="preserve">On </w:delText>
        </w:r>
      </w:del>
      <w:ins w:id="7" w:author="Jane Brown" w:date="2019-10-13T02:06:00Z">
        <w:r w:rsidR="007277FE">
          <w:rPr>
            <w:rFonts w:eastAsia="Yu Mincho"/>
            <w:lang w:eastAsia="ja-JP"/>
          </w:rPr>
          <w:t>With</w:t>
        </w:r>
        <w:r w:rsidR="007277FE">
          <w:rPr>
            <w:rFonts w:eastAsia="Yu Mincho"/>
            <w:lang w:eastAsia="ja-JP"/>
          </w:rPr>
          <w:t xml:space="preserve"> </w:t>
        </w:r>
      </w:ins>
      <w:r>
        <w:rPr>
          <w:rFonts w:eastAsia="Yu Mincho"/>
          <w:lang w:eastAsia="ja-JP"/>
        </w:rPr>
        <w:t>this architectural design, Azure is supposed to host the Java application and Azure SQL Database is the database backend.</w:t>
      </w:r>
    </w:p>
    <w:p w14:paraId="2E6A403D" w14:textId="77777777" w:rsidR="002E4F46" w:rsidRDefault="002E4F46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In terms of file transfer, to be honest, </w:t>
      </w:r>
      <w:del w:id="8" w:author="Jane Brown" w:date="2019-10-13T02:07:00Z">
        <w:r w:rsidDel="007277FE">
          <w:rPr>
            <w:rFonts w:eastAsia="Yu Mincho"/>
            <w:lang w:eastAsia="ja-JP"/>
          </w:rPr>
          <w:delText xml:space="preserve"> </w:delText>
        </w:r>
      </w:del>
      <w:r>
        <w:rPr>
          <w:rFonts w:eastAsia="Yu Mincho"/>
          <w:lang w:eastAsia="ja-JP"/>
        </w:rPr>
        <w:t>I do not think it is necessary to have such big Azure terms as Azure data store and Azure Data Factory mentioned here. What I need to process are just flat files for report generation. They are not for big data analysis or other fancy purposes.</w:t>
      </w:r>
    </w:p>
    <w:p w14:paraId="3D2F2127" w14:textId="77777777" w:rsidR="00673AA2" w:rsidRDefault="00673AA2">
      <w:pPr>
        <w:rPr>
          <w:rFonts w:eastAsia="Yu Mincho"/>
          <w:lang w:eastAsia="ja-JP"/>
        </w:rPr>
      </w:pPr>
    </w:p>
    <w:p w14:paraId="5417A976" w14:textId="7E7FAFFE" w:rsidR="00673AA2" w:rsidRDefault="00673AA2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I need these flat files to be transferred on </w:t>
      </w:r>
      <w:ins w:id="9" w:author="Jane Brown" w:date="2019-10-13T02:07:00Z">
        <w:r w:rsidR="007277FE">
          <w:rPr>
            <w:rFonts w:eastAsia="Yu Mincho"/>
            <w:lang w:eastAsia="ja-JP"/>
          </w:rPr>
          <w:t xml:space="preserve">a </w:t>
        </w:r>
      </w:ins>
      <w:r>
        <w:rPr>
          <w:rFonts w:eastAsia="Yu Mincho"/>
          <w:lang w:eastAsia="ja-JP"/>
        </w:rPr>
        <w:t xml:space="preserve">daily basis to </w:t>
      </w:r>
      <w:r w:rsidR="00AC312C">
        <w:rPr>
          <w:rFonts w:eastAsia="Yu Mincho"/>
          <w:lang w:eastAsia="ja-JP"/>
        </w:rPr>
        <w:t>a</w:t>
      </w:r>
      <w:r>
        <w:rPr>
          <w:rFonts w:eastAsia="Yu Mincho"/>
          <w:lang w:eastAsia="ja-JP"/>
        </w:rPr>
        <w:t xml:space="preserve"> specified blob container of my storage account. </w:t>
      </w:r>
    </w:p>
    <w:p w14:paraId="2ACCFAF8" w14:textId="55153A41" w:rsidR="00673AA2" w:rsidRPr="007277FE" w:rsidRDefault="00673AA2">
      <w:pPr>
        <w:rPr>
          <w:rFonts w:eastAsia="Yu Mincho"/>
          <w:color w:val="FF0000"/>
          <w:lang w:eastAsia="ja-JP"/>
          <w:rPrChange w:id="10" w:author="Jane Brown" w:date="2019-10-13T02:07:00Z">
            <w:rPr>
              <w:rFonts w:eastAsia="Yu Mincho"/>
              <w:lang w:eastAsia="ja-JP"/>
            </w:rPr>
          </w:rPrChange>
        </w:rPr>
      </w:pPr>
      <w:r>
        <w:rPr>
          <w:rFonts w:eastAsia="Yu Mincho"/>
          <w:lang w:eastAsia="ja-JP"/>
        </w:rPr>
        <w:t>Is this within the scope of your team?</w:t>
      </w:r>
      <w:ins w:id="11" w:author="Jane Brown" w:date="2019-10-13T02:07:00Z">
        <w:r w:rsidR="007277FE">
          <w:rPr>
            <w:rFonts w:eastAsia="Yu Mincho"/>
            <w:lang w:eastAsia="ja-JP"/>
          </w:rPr>
          <w:t xml:space="preserve">  </w:t>
        </w:r>
        <w:r w:rsidR="0050067F">
          <w:rPr>
            <w:rFonts w:eastAsia="Yu Mincho"/>
            <w:color w:val="FF0000"/>
            <w:lang w:eastAsia="ja-JP"/>
          </w:rPr>
          <w:t>(</w:t>
        </w:r>
      </w:ins>
      <w:proofErr w:type="gramStart"/>
      <w:ins w:id="12" w:author="Jane Brown" w:date="2019-10-13T02:12:00Z">
        <w:r w:rsidR="0050067F">
          <w:rPr>
            <w:rFonts w:eastAsia="Yu Mincho"/>
            <w:color w:val="FF0000"/>
            <w:lang w:eastAsia="ja-JP"/>
          </w:rPr>
          <w:t>v</w:t>
        </w:r>
      </w:ins>
      <w:ins w:id="13" w:author="Jane Brown" w:date="2019-10-13T02:07:00Z">
        <w:r w:rsidR="007277FE">
          <w:rPr>
            <w:rFonts w:eastAsia="Yu Mincho"/>
            <w:color w:val="FF0000"/>
            <w:lang w:eastAsia="ja-JP"/>
          </w:rPr>
          <w:t>ery</w:t>
        </w:r>
        <w:proofErr w:type="gramEnd"/>
        <w:r w:rsidR="007277FE">
          <w:rPr>
            <w:rFonts w:eastAsia="Yu Mincho"/>
            <w:color w:val="FF0000"/>
            <w:lang w:eastAsia="ja-JP"/>
          </w:rPr>
          <w:t xml:space="preserve"> good, everything is clear so far.</w:t>
        </w:r>
      </w:ins>
      <w:ins w:id="14" w:author="Jane Brown" w:date="2019-10-13T02:12:00Z">
        <w:r w:rsidR="0050067F">
          <w:rPr>
            <w:rFonts w:eastAsia="Yu Mincho"/>
            <w:color w:val="FF0000"/>
            <w:lang w:eastAsia="ja-JP"/>
          </w:rPr>
          <w:t>)</w:t>
        </w:r>
      </w:ins>
    </w:p>
    <w:p w14:paraId="14C4D38A" w14:textId="77777777" w:rsidR="00673AA2" w:rsidRDefault="00673AA2">
      <w:pPr>
        <w:rPr>
          <w:rFonts w:eastAsia="Yu Mincho"/>
          <w:lang w:eastAsia="ja-JP"/>
        </w:rPr>
      </w:pPr>
    </w:p>
    <w:p w14:paraId="5DF407A2" w14:textId="3DF93988" w:rsidR="00673AA2" w:rsidRDefault="00673AA2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I also would like your team to transfer back </w:t>
      </w:r>
      <w:ins w:id="15" w:author="Jane Brown" w:date="2019-10-13T02:08:00Z">
        <w:r w:rsidR="007277FE">
          <w:rPr>
            <w:rFonts w:eastAsia="Yu Mincho"/>
            <w:lang w:eastAsia="ja-JP"/>
          </w:rPr>
          <w:t>to us,</w:t>
        </w:r>
      </w:ins>
      <w:del w:id="16" w:author="Jane Brown" w:date="2019-10-13T02:08:00Z">
        <w:r w:rsidDel="007277FE">
          <w:rPr>
            <w:rFonts w:eastAsia="Yu Mincho"/>
            <w:lang w:eastAsia="ja-JP"/>
          </w:rPr>
          <w:delText>to our</w:delText>
        </w:r>
      </w:del>
      <w:r>
        <w:rPr>
          <w:rFonts w:eastAsia="Yu Mincho"/>
          <w:lang w:eastAsia="ja-JP"/>
        </w:rPr>
        <w:t xml:space="preserve"> on-premises</w:t>
      </w:r>
      <w:ins w:id="17" w:author="Jane Brown" w:date="2019-10-13T02:08:00Z">
        <w:r w:rsidR="007277FE">
          <w:rPr>
            <w:rFonts w:eastAsia="Yu Mincho"/>
            <w:lang w:eastAsia="ja-JP"/>
          </w:rPr>
          <w:t>,</w:t>
        </w:r>
      </w:ins>
      <w:r>
        <w:rPr>
          <w:rFonts w:eastAsia="Yu Mincho"/>
          <w:lang w:eastAsia="ja-JP"/>
        </w:rPr>
        <w:t xml:space="preserve"> the files generated in the storage blob container on the Azure cloud.</w:t>
      </w:r>
    </w:p>
    <w:p w14:paraId="75D5BC06" w14:textId="2559F880" w:rsidR="00673AA2" w:rsidRDefault="00673AA2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Is it possible for your team to create a file folder ending with the date on our on-premises </w:t>
      </w:r>
      <w:r w:rsidR="00AC312C">
        <w:rPr>
          <w:rFonts w:eastAsia="Yu Mincho"/>
          <w:lang w:eastAsia="ja-JP"/>
        </w:rPr>
        <w:t xml:space="preserve">file </w:t>
      </w:r>
      <w:r>
        <w:rPr>
          <w:rFonts w:eastAsia="Yu Mincho"/>
          <w:lang w:eastAsia="ja-JP"/>
        </w:rPr>
        <w:t>server for each file transfer?</w:t>
      </w:r>
      <w:r w:rsidR="000F2B2C">
        <w:rPr>
          <w:rFonts w:eastAsia="Yu Mincho"/>
          <w:lang w:eastAsia="ja-JP"/>
        </w:rPr>
        <w:t xml:space="preserve"> Maybe you </w:t>
      </w:r>
      <w:del w:id="18" w:author="Jane Brown" w:date="2019-10-13T02:17:00Z">
        <w:r w:rsidR="000F2B2C" w:rsidDel="00EB0DFF">
          <w:rPr>
            <w:rFonts w:eastAsia="Yu Mincho"/>
            <w:lang w:eastAsia="ja-JP"/>
          </w:rPr>
          <w:delText>are also available for</w:delText>
        </w:r>
      </w:del>
      <w:ins w:id="19" w:author="Jane Brown" w:date="2019-10-13T02:17:00Z">
        <w:r w:rsidR="00EB0DFF">
          <w:rPr>
            <w:rFonts w:eastAsia="Yu Mincho"/>
            <w:lang w:eastAsia="ja-JP"/>
          </w:rPr>
          <w:t>could also</w:t>
        </w:r>
      </w:ins>
      <w:r w:rsidR="000F2B2C">
        <w:rPr>
          <w:rFonts w:eastAsia="Yu Mincho"/>
          <w:lang w:eastAsia="ja-JP"/>
        </w:rPr>
        <w:t xml:space="preserve"> manag</w:t>
      </w:r>
      <w:ins w:id="20" w:author="Jane Brown" w:date="2019-10-13T02:17:00Z">
        <w:r w:rsidR="00EB0DFF">
          <w:rPr>
            <w:rFonts w:eastAsia="Yu Mincho"/>
            <w:lang w:eastAsia="ja-JP"/>
          </w:rPr>
          <w:t>e</w:t>
        </w:r>
      </w:ins>
      <w:del w:id="21" w:author="Jane Brown" w:date="2019-10-13T02:17:00Z">
        <w:r w:rsidR="000F2B2C" w:rsidDel="00EB0DFF">
          <w:rPr>
            <w:rFonts w:eastAsia="Yu Mincho"/>
            <w:lang w:eastAsia="ja-JP"/>
          </w:rPr>
          <w:delText>ing</w:delText>
        </w:r>
      </w:del>
      <w:r w:rsidR="000F2B2C">
        <w:rPr>
          <w:rFonts w:eastAsia="Yu Mincho"/>
          <w:lang w:eastAsia="ja-JP"/>
        </w:rPr>
        <w:t xml:space="preserve"> the </w:t>
      </w:r>
      <w:commentRangeStart w:id="22"/>
      <w:r w:rsidR="000F2B2C">
        <w:rPr>
          <w:rFonts w:eastAsia="Yu Mincho"/>
          <w:lang w:eastAsia="ja-JP"/>
        </w:rPr>
        <w:t>folder rotation</w:t>
      </w:r>
      <w:commentRangeEnd w:id="22"/>
      <w:r w:rsidR="000F2B2C">
        <w:rPr>
          <w:rStyle w:val="CommentReference"/>
        </w:rPr>
        <w:commentReference w:id="22"/>
      </w:r>
      <w:ins w:id="23" w:author="Jane Brown" w:date="2019-10-13T02:08:00Z">
        <w:r w:rsidR="007277FE">
          <w:rPr>
            <w:rFonts w:eastAsia="Yu Mincho"/>
            <w:lang w:eastAsia="ja-JP"/>
          </w:rPr>
          <w:t xml:space="preserve">? </w:t>
        </w:r>
      </w:ins>
      <w:ins w:id="24" w:author="Jane Brown" w:date="2019-10-13T02:18:00Z">
        <w:r w:rsidR="00B243AE" w:rsidRPr="00B243AE">
          <w:rPr>
            <w:rFonts w:eastAsia="Yu Mincho"/>
            <w:color w:val="FF0000"/>
            <w:lang w:eastAsia="ja-JP"/>
            <w:rPrChange w:id="25" w:author="Jane Brown" w:date="2019-10-13T02:18:00Z">
              <w:rPr>
                <w:rFonts w:eastAsia="Yu Mincho"/>
                <w:lang w:eastAsia="ja-JP"/>
              </w:rPr>
            </w:rPrChange>
          </w:rPr>
          <w:t>That would be very helpful.</w:t>
        </w:r>
      </w:ins>
      <w:bookmarkStart w:id="26" w:name="_GoBack"/>
      <w:bookmarkEnd w:id="26"/>
      <w:del w:id="27" w:author="Jane Brown" w:date="2019-10-13T02:08:00Z">
        <w:r w:rsidR="000F2B2C" w:rsidRPr="00B243AE" w:rsidDel="007277FE">
          <w:rPr>
            <w:rFonts w:eastAsia="Yu Mincho"/>
            <w:lang w:eastAsia="ja-JP"/>
            <w:rPrChange w:id="28" w:author="Jane Brown" w:date="2019-10-13T02:18:00Z">
              <w:rPr>
                <w:rFonts w:eastAsia="Yu Mincho"/>
                <w:lang w:eastAsia="ja-JP"/>
              </w:rPr>
            </w:rPrChange>
          </w:rPr>
          <w:delText>.</w:delText>
        </w:r>
      </w:del>
    </w:p>
    <w:p w14:paraId="239B1AC8" w14:textId="5A155AD7" w:rsidR="00673AA2" w:rsidRDefault="00673AA2">
      <w:pPr>
        <w:rPr>
          <w:rFonts w:eastAsia="Yu Mincho"/>
          <w:lang w:eastAsia="ja-JP"/>
        </w:rPr>
      </w:pPr>
      <w:del w:id="29" w:author="Jane Brown" w:date="2019-10-13T02:09:00Z">
        <w:r w:rsidDel="007277FE">
          <w:rPr>
            <w:rFonts w:eastAsia="Yu Mincho"/>
            <w:lang w:eastAsia="ja-JP"/>
          </w:rPr>
          <w:delText>Will you send</w:delText>
        </w:r>
      </w:del>
      <w:ins w:id="30" w:author="Jane Brown" w:date="2019-10-13T02:09:00Z">
        <w:r w:rsidR="007277FE">
          <w:rPr>
            <w:rFonts w:eastAsia="Yu Mincho"/>
            <w:lang w:eastAsia="ja-JP"/>
          </w:rPr>
          <w:t>Are you able to send</w:t>
        </w:r>
      </w:ins>
      <w:r>
        <w:rPr>
          <w:rFonts w:eastAsia="Yu Mincho"/>
          <w:lang w:eastAsia="ja-JP"/>
        </w:rPr>
        <w:t xml:space="preserve"> </w:t>
      </w:r>
      <w:r w:rsidR="000F2B2C">
        <w:rPr>
          <w:rFonts w:eastAsia="Yu Mincho"/>
          <w:lang w:eastAsia="ja-JP"/>
        </w:rPr>
        <w:t>email notifications</w:t>
      </w:r>
      <w:r w:rsidR="00AC312C">
        <w:rPr>
          <w:rFonts w:eastAsia="Yu Mincho"/>
          <w:lang w:eastAsia="ja-JP"/>
        </w:rPr>
        <w:t xml:space="preserve"> for </w:t>
      </w:r>
      <w:ins w:id="31" w:author="Jane Brown" w:date="2019-10-13T02:09:00Z">
        <w:r w:rsidR="007277FE">
          <w:rPr>
            <w:rFonts w:eastAsia="Yu Mincho"/>
            <w:lang w:eastAsia="ja-JP"/>
          </w:rPr>
          <w:t xml:space="preserve">every </w:t>
        </w:r>
      </w:ins>
      <w:r w:rsidR="00AC312C">
        <w:rPr>
          <w:rFonts w:eastAsia="Yu Mincho"/>
          <w:lang w:eastAsia="ja-JP"/>
        </w:rPr>
        <w:t>success</w:t>
      </w:r>
      <w:ins w:id="32" w:author="Jane Brown" w:date="2019-10-13T02:09:00Z">
        <w:r w:rsidR="007277FE">
          <w:rPr>
            <w:rFonts w:eastAsia="Yu Mincho"/>
            <w:lang w:eastAsia="ja-JP"/>
          </w:rPr>
          <w:t>ful</w:t>
        </w:r>
      </w:ins>
      <w:r w:rsidR="00AC312C">
        <w:rPr>
          <w:rFonts w:eastAsia="Yu Mincho"/>
          <w:lang w:eastAsia="ja-JP"/>
        </w:rPr>
        <w:t xml:space="preserve"> or fail</w:t>
      </w:r>
      <w:ins w:id="33" w:author="Jane Brown" w:date="2019-10-13T02:10:00Z">
        <w:r w:rsidR="007277FE">
          <w:rPr>
            <w:rFonts w:eastAsia="Yu Mincho"/>
            <w:lang w:eastAsia="ja-JP"/>
          </w:rPr>
          <w:t>ed</w:t>
        </w:r>
      </w:ins>
      <w:del w:id="34" w:author="Jane Brown" w:date="2019-10-13T02:10:00Z">
        <w:r w:rsidR="00AC312C" w:rsidDel="007277FE">
          <w:rPr>
            <w:rFonts w:eastAsia="Yu Mincho"/>
            <w:lang w:eastAsia="ja-JP"/>
          </w:rPr>
          <w:delText>u</w:delText>
        </w:r>
      </w:del>
      <w:del w:id="35" w:author="Jane Brown" w:date="2019-10-13T02:09:00Z">
        <w:r w:rsidR="00AC312C" w:rsidDel="007277FE">
          <w:rPr>
            <w:rFonts w:eastAsia="Yu Mincho"/>
            <w:lang w:eastAsia="ja-JP"/>
          </w:rPr>
          <w:delText>re</w:delText>
        </w:r>
      </w:del>
      <w:r w:rsidR="00AC312C">
        <w:rPr>
          <w:rFonts w:eastAsia="Yu Mincho"/>
          <w:lang w:eastAsia="ja-JP"/>
        </w:rPr>
        <w:t xml:space="preserve"> file transfer?</w:t>
      </w:r>
      <w:ins w:id="36" w:author="Jane Brown" w:date="2019-10-13T02:10:00Z">
        <w:r w:rsidR="007277FE">
          <w:rPr>
            <w:rFonts w:eastAsia="Yu Mincho"/>
            <w:lang w:eastAsia="ja-JP"/>
          </w:rPr>
          <w:t xml:space="preserve"> </w:t>
        </w:r>
        <w:commentRangeStart w:id="37"/>
        <w:r w:rsidR="007277FE" w:rsidRPr="007277FE">
          <w:rPr>
            <w:rFonts w:eastAsia="Yu Mincho"/>
            <w:color w:val="FF0000"/>
            <w:lang w:eastAsia="ja-JP"/>
            <w:rPrChange w:id="38" w:author="Jane Brown" w:date="2019-10-13T02:10:00Z">
              <w:rPr>
                <w:rFonts w:eastAsia="Yu Mincho"/>
                <w:lang w:eastAsia="ja-JP"/>
              </w:rPr>
            </w:rPrChange>
          </w:rPr>
          <w:t>We will need this information so I’d be grateful if you could set that up.</w:t>
        </w:r>
        <w:commentRangeEnd w:id="37"/>
        <w:r w:rsidR="007277FE">
          <w:rPr>
            <w:rStyle w:val="CommentReference"/>
          </w:rPr>
          <w:commentReference w:id="37"/>
        </w:r>
      </w:ins>
    </w:p>
    <w:p w14:paraId="105F3404" w14:textId="77777777" w:rsidR="00AC312C" w:rsidRDefault="00AC312C">
      <w:pPr>
        <w:rPr>
          <w:rFonts w:eastAsia="Yu Mincho"/>
          <w:lang w:eastAsia="ja-JP"/>
        </w:rPr>
      </w:pPr>
    </w:p>
    <w:p w14:paraId="2F5B2A43" w14:textId="33AB7719" w:rsidR="00AC312C" w:rsidRDefault="00AC312C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What phrases and sentences do I need to pass the agenda topic to the other party?</w:t>
      </w:r>
    </w:p>
    <w:p w14:paraId="577117A4" w14:textId="77777777" w:rsidR="00AC312C" w:rsidRDefault="00AC312C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How about</w:t>
      </w:r>
    </w:p>
    <w:p w14:paraId="28A4DD79" w14:textId="77777777" w:rsidR="00AC312C" w:rsidRDefault="00AC312C">
      <w:pPr>
        <w:rPr>
          <w:ins w:id="39" w:author="Jane Brown" w:date="2019-10-13T02:10:00Z"/>
          <w:rFonts w:eastAsia="Yu Mincho"/>
          <w:lang w:eastAsia="ja-JP"/>
        </w:rPr>
      </w:pPr>
      <w:r>
        <w:rPr>
          <w:rFonts w:eastAsia="Yu Mincho"/>
          <w:lang w:eastAsia="ja-JP"/>
        </w:rPr>
        <w:t>What other alternative solutions would you also be available to offer?</w:t>
      </w:r>
    </w:p>
    <w:p w14:paraId="5D927229" w14:textId="0E18CC2A" w:rsidR="0050067F" w:rsidRDefault="0050067F">
      <w:pPr>
        <w:rPr>
          <w:ins w:id="40" w:author="Jane Brown" w:date="2019-10-13T02:11:00Z"/>
          <w:rFonts w:eastAsia="Yu Mincho"/>
          <w:color w:val="FF0000"/>
          <w:lang w:eastAsia="ja-JP"/>
        </w:rPr>
      </w:pPr>
      <w:ins w:id="41" w:author="Jane Brown" w:date="2019-10-13T02:11:00Z">
        <w:r w:rsidRPr="0050067F">
          <w:rPr>
            <w:rFonts w:eastAsia="Yu Mincho"/>
            <w:color w:val="FF0000"/>
            <w:lang w:eastAsia="ja-JP"/>
            <w:rPrChange w:id="42" w:author="Jane Brown" w:date="2019-10-13T02:11:00Z">
              <w:rPr>
                <w:rFonts w:eastAsia="Yu Mincho"/>
                <w:lang w:eastAsia="ja-JP"/>
              </w:rPr>
            </w:rPrChange>
          </w:rPr>
          <w:lastRenderedPageBreak/>
          <w:t xml:space="preserve">“Does </w:t>
        </w:r>
        <w:r>
          <w:rPr>
            <w:rFonts w:eastAsia="Yu Mincho"/>
            <w:color w:val="FF0000"/>
            <w:lang w:eastAsia="ja-JP"/>
          </w:rPr>
          <w:t>this sound realistic to you? Are there any alternative approaches, or changes you would want to make?”</w:t>
        </w:r>
      </w:ins>
      <w:ins w:id="43" w:author="Jane Brown" w:date="2019-10-13T02:15:00Z">
        <w:r w:rsidR="00C7358A">
          <w:rPr>
            <w:rFonts w:eastAsia="Yu Mincho"/>
            <w:color w:val="FF0000"/>
            <w:lang w:eastAsia="ja-JP"/>
          </w:rPr>
          <w:t xml:space="preserve"> OR</w:t>
        </w:r>
      </w:ins>
    </w:p>
    <w:p w14:paraId="33AC8A89" w14:textId="7B57592B" w:rsidR="0050067F" w:rsidRDefault="0050067F">
      <w:pPr>
        <w:rPr>
          <w:ins w:id="44" w:author="Jane Brown" w:date="2019-10-13T02:15:00Z"/>
          <w:rFonts w:eastAsia="Yu Mincho"/>
          <w:color w:val="FF0000"/>
          <w:lang w:eastAsia="ja-JP"/>
        </w:rPr>
      </w:pPr>
      <w:ins w:id="45" w:author="Jane Brown" w:date="2019-10-13T02:11:00Z">
        <w:r>
          <w:rPr>
            <w:rFonts w:eastAsia="Yu Mincho"/>
            <w:color w:val="FF0000"/>
            <w:lang w:eastAsia="ja-JP"/>
          </w:rPr>
          <w:t>“What do you think of the outline I</w:t>
        </w:r>
      </w:ins>
      <w:ins w:id="46" w:author="Jane Brown" w:date="2019-10-13T02:13:00Z">
        <w:r>
          <w:rPr>
            <w:rFonts w:eastAsia="Yu Mincho"/>
            <w:color w:val="FF0000"/>
            <w:lang w:eastAsia="ja-JP"/>
          </w:rPr>
          <w:t xml:space="preserve">’ve </w:t>
        </w:r>
      </w:ins>
      <w:ins w:id="47" w:author="Jane Brown" w:date="2019-10-13T02:15:00Z">
        <w:r w:rsidR="00C7358A">
          <w:rPr>
            <w:rFonts w:eastAsia="Yu Mincho"/>
            <w:color w:val="FF0000"/>
            <w:lang w:eastAsia="ja-JP"/>
          </w:rPr>
          <w:t>run through? Does it sound feasible</w:t>
        </w:r>
        <w:proofErr w:type="gramStart"/>
        <w:r w:rsidR="00C7358A">
          <w:rPr>
            <w:rFonts w:eastAsia="Yu Mincho"/>
            <w:color w:val="FF0000"/>
            <w:lang w:eastAsia="ja-JP"/>
          </w:rPr>
          <w:t>?</w:t>
        </w:r>
      </w:ins>
      <w:ins w:id="48" w:author="Jane Brown" w:date="2019-10-13T02:11:00Z">
        <w:r>
          <w:rPr>
            <w:rFonts w:eastAsia="Yu Mincho"/>
            <w:color w:val="FF0000"/>
            <w:lang w:eastAsia="ja-JP"/>
          </w:rPr>
          <w:t>“</w:t>
        </w:r>
      </w:ins>
      <w:proofErr w:type="gramEnd"/>
    </w:p>
    <w:p w14:paraId="685D2D3D" w14:textId="77777777" w:rsidR="00C7358A" w:rsidRDefault="00C7358A">
      <w:pPr>
        <w:rPr>
          <w:ins w:id="49" w:author="Jane Brown" w:date="2019-10-13T02:15:00Z"/>
          <w:rFonts w:eastAsia="Yu Mincho"/>
          <w:color w:val="FF0000"/>
          <w:lang w:eastAsia="ja-JP"/>
        </w:rPr>
      </w:pPr>
    </w:p>
    <w:p w14:paraId="599D7006" w14:textId="0FA5005B" w:rsidR="00C7358A" w:rsidRDefault="00C7358A">
      <w:pPr>
        <w:rPr>
          <w:ins w:id="50" w:author="Jane Brown" w:date="2019-10-13T02:15:00Z"/>
          <w:rFonts w:eastAsia="Yu Mincho"/>
          <w:color w:val="FF0000"/>
          <w:lang w:eastAsia="ja-JP"/>
        </w:rPr>
      </w:pPr>
      <w:ins w:id="51" w:author="Jane Brown" w:date="2019-10-13T02:15:00Z">
        <w:r>
          <w:rPr>
            <w:rFonts w:eastAsia="Yu Mincho"/>
            <w:color w:val="FF0000"/>
            <w:lang w:eastAsia="ja-JP"/>
          </w:rPr>
          <w:t>“Does this sound like something your team could help us with?” OR</w:t>
        </w:r>
      </w:ins>
    </w:p>
    <w:p w14:paraId="139D2BC6" w14:textId="1DF12C6A" w:rsidR="00C7358A" w:rsidRDefault="00C7358A">
      <w:pPr>
        <w:rPr>
          <w:ins w:id="52" w:author="Jane Brown" w:date="2019-10-13T02:16:00Z"/>
          <w:rFonts w:eastAsia="Yu Mincho"/>
          <w:color w:val="FF0000"/>
          <w:lang w:eastAsia="ja-JP"/>
        </w:rPr>
      </w:pPr>
      <w:ins w:id="53" w:author="Jane Brown" w:date="2019-10-13T02:15:00Z">
        <w:r>
          <w:rPr>
            <w:rFonts w:eastAsia="Yu Mincho"/>
            <w:color w:val="FF0000"/>
            <w:lang w:eastAsia="ja-JP"/>
          </w:rPr>
          <w:t xml:space="preserve">“Does this </w:t>
        </w:r>
      </w:ins>
      <w:ins w:id="54" w:author="Jane Brown" w:date="2019-10-13T02:16:00Z">
        <w:r w:rsidR="0011413C">
          <w:rPr>
            <w:rFonts w:eastAsia="Yu Mincho"/>
            <w:color w:val="FF0000"/>
            <w:lang w:eastAsia="ja-JP"/>
          </w:rPr>
          <w:t>seem</w:t>
        </w:r>
      </w:ins>
      <w:ins w:id="55" w:author="Jane Brown" w:date="2019-10-13T02:15:00Z">
        <w:r>
          <w:rPr>
            <w:rFonts w:eastAsia="Yu Mincho"/>
            <w:color w:val="FF0000"/>
            <w:lang w:eastAsia="ja-JP"/>
          </w:rPr>
          <w:t xml:space="preserve"> like a good fit for </w:t>
        </w:r>
      </w:ins>
      <w:ins w:id="56" w:author="Jane Brown" w:date="2019-10-13T02:16:00Z">
        <w:r>
          <w:rPr>
            <w:rFonts w:eastAsia="Yu Mincho"/>
            <w:color w:val="FF0000"/>
            <w:lang w:eastAsia="ja-JP"/>
          </w:rPr>
          <w:t xml:space="preserve">the scope of </w:t>
        </w:r>
      </w:ins>
      <w:ins w:id="57" w:author="Jane Brown" w:date="2019-10-13T02:15:00Z">
        <w:r>
          <w:rPr>
            <w:rFonts w:eastAsia="Yu Mincho"/>
            <w:color w:val="FF0000"/>
            <w:lang w:eastAsia="ja-JP"/>
          </w:rPr>
          <w:t>your team?</w:t>
        </w:r>
      </w:ins>
      <w:ins w:id="58" w:author="Jane Brown" w:date="2019-10-13T02:17:00Z">
        <w:r w:rsidR="005451AD">
          <w:rPr>
            <w:rFonts w:eastAsia="Yu Mincho"/>
            <w:color w:val="FF0000"/>
            <w:lang w:eastAsia="ja-JP"/>
          </w:rPr>
          <w:t xml:space="preserve"> What changes would make it fit better / </w:t>
        </w:r>
        <w:proofErr w:type="gramStart"/>
        <w:r w:rsidR="005451AD">
          <w:rPr>
            <w:rFonts w:eastAsia="Yu Mincho"/>
            <w:color w:val="FF0000"/>
            <w:lang w:eastAsia="ja-JP"/>
          </w:rPr>
          <w:t>What</w:t>
        </w:r>
        <w:proofErr w:type="gramEnd"/>
        <w:r w:rsidR="005451AD">
          <w:rPr>
            <w:rFonts w:eastAsia="Yu Mincho"/>
            <w:color w:val="FF0000"/>
            <w:lang w:eastAsia="ja-JP"/>
          </w:rPr>
          <w:t xml:space="preserve"> changes would make it work for you?</w:t>
        </w:r>
      </w:ins>
      <w:ins w:id="59" w:author="Jane Brown" w:date="2019-10-13T02:16:00Z">
        <w:r>
          <w:rPr>
            <w:rFonts w:eastAsia="Yu Mincho"/>
            <w:color w:val="FF0000"/>
            <w:lang w:eastAsia="ja-JP"/>
          </w:rPr>
          <w:t>”</w:t>
        </w:r>
      </w:ins>
    </w:p>
    <w:p w14:paraId="7D71BE3B" w14:textId="77777777" w:rsidR="00C7358A" w:rsidRPr="0050067F" w:rsidRDefault="00C7358A">
      <w:pPr>
        <w:rPr>
          <w:rFonts w:eastAsia="Yu Mincho"/>
          <w:color w:val="FF0000"/>
          <w:lang w:eastAsia="ja-JP"/>
          <w:rPrChange w:id="60" w:author="Jane Brown" w:date="2019-10-13T02:11:00Z">
            <w:rPr>
              <w:rFonts w:eastAsia="Yu Mincho"/>
              <w:lang w:eastAsia="ja-JP"/>
            </w:rPr>
          </w:rPrChange>
        </w:rPr>
      </w:pPr>
    </w:p>
    <w:p w14:paraId="57D13E34" w14:textId="77777777" w:rsidR="00673AA2" w:rsidRDefault="00673AA2">
      <w:pPr>
        <w:rPr>
          <w:rFonts w:eastAsia="Yu Mincho"/>
          <w:lang w:eastAsia="ja-JP"/>
        </w:rPr>
      </w:pPr>
    </w:p>
    <w:p w14:paraId="114C232A" w14:textId="77777777" w:rsidR="00673AA2" w:rsidRDefault="00673AA2">
      <w:pPr>
        <w:rPr>
          <w:rFonts w:eastAsia="Yu Mincho"/>
          <w:lang w:eastAsia="ja-JP"/>
        </w:rPr>
      </w:pPr>
    </w:p>
    <w:p w14:paraId="30EDC6AB" w14:textId="77777777" w:rsidR="002E4F46" w:rsidRDefault="002E4F46">
      <w:pPr>
        <w:rPr>
          <w:rFonts w:eastAsia="Yu Mincho"/>
          <w:lang w:eastAsia="ja-JP"/>
        </w:rPr>
      </w:pPr>
    </w:p>
    <w:p w14:paraId="2CEB61BE" w14:textId="77777777" w:rsidR="009A5C0C" w:rsidRDefault="002E4F46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</w:t>
      </w:r>
    </w:p>
    <w:p w14:paraId="5D1184C6" w14:textId="77777777" w:rsidR="009A5C0C" w:rsidRDefault="009A5C0C">
      <w:pPr>
        <w:rPr>
          <w:rFonts w:eastAsia="Yu Mincho"/>
          <w:lang w:eastAsia="ja-JP"/>
        </w:rPr>
      </w:pPr>
    </w:p>
    <w:p w14:paraId="041F761A" w14:textId="77777777" w:rsidR="00253C6D" w:rsidRPr="008767C1" w:rsidRDefault="00253C6D">
      <w:pPr>
        <w:rPr>
          <w:rFonts w:eastAsia="Yu Mincho"/>
          <w:lang w:eastAsia="ja-JP"/>
        </w:rPr>
      </w:pPr>
    </w:p>
    <w:sectPr w:rsidR="00253C6D" w:rsidRPr="008767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haixiang japan" w:date="2019-10-12T20:35:00Z" w:initials="hj">
    <w:p w14:paraId="10289F86" w14:textId="77777777" w:rsidR="00253C6D" w:rsidRDefault="00253C6D">
      <w:pPr>
        <w:pStyle w:val="CommentText"/>
      </w:pPr>
      <w:r>
        <w:rPr>
          <w:rStyle w:val="CommentReference"/>
        </w:rPr>
        <w:annotationRef/>
      </w:r>
      <w:r>
        <w:t>Is commission okay here?</w:t>
      </w:r>
    </w:p>
    <w:p w14:paraId="017C9D84" w14:textId="77777777" w:rsidR="00253C6D" w:rsidRDefault="00253C6D">
      <w:pPr>
        <w:pStyle w:val="CommentText"/>
      </w:pPr>
      <w:r>
        <w:t>The vendor will be paid more if there are more reports to be generated and distributed.</w:t>
      </w:r>
    </w:p>
    <w:p w14:paraId="2A8F4916" w14:textId="5404CA1B" w:rsidR="00A10580" w:rsidRDefault="00A10580">
      <w:pPr>
        <w:pStyle w:val="CommentText"/>
        <w:rPr>
          <w:color w:val="FF0000"/>
        </w:rPr>
      </w:pPr>
      <w:r>
        <w:rPr>
          <w:color w:val="FF0000"/>
        </w:rPr>
        <w:t>Commission is usually a set percentage, so that (</w:t>
      </w:r>
      <w:proofErr w:type="spellStart"/>
      <w:r>
        <w:rPr>
          <w:color w:val="FF0000"/>
        </w:rPr>
        <w:t>eg</w:t>
      </w:r>
      <w:proofErr w:type="spellEnd"/>
      <w:r>
        <w:rPr>
          <w:color w:val="FF0000"/>
        </w:rPr>
        <w:t>) 5% is paid on every sale, although you can have ‘sliding commission’, where 10% is paid on sales over (</w:t>
      </w:r>
      <w:proofErr w:type="spellStart"/>
      <w:r>
        <w:rPr>
          <w:color w:val="FF0000"/>
        </w:rPr>
        <w:t>eg</w:t>
      </w:r>
      <w:proofErr w:type="spellEnd"/>
      <w:r>
        <w:rPr>
          <w:color w:val="FF0000"/>
        </w:rPr>
        <w:t xml:space="preserve">) 1000. </w:t>
      </w:r>
    </w:p>
    <w:p w14:paraId="56CA4759" w14:textId="60E4077E" w:rsidR="00A10580" w:rsidRPr="00A10580" w:rsidRDefault="00A10580">
      <w:pPr>
        <w:pStyle w:val="CommentText"/>
        <w:rPr>
          <w:color w:val="FF0000"/>
        </w:rPr>
      </w:pPr>
      <w:r>
        <w:rPr>
          <w:color w:val="FF0000"/>
        </w:rPr>
        <w:t>I think you can use the word ‘commission’</w:t>
      </w:r>
      <w:r w:rsidR="00455ABD">
        <w:rPr>
          <w:color w:val="FF0000"/>
        </w:rPr>
        <w:t xml:space="preserve"> here, and specify the details if you have to.</w:t>
      </w:r>
    </w:p>
  </w:comment>
  <w:comment w:id="22" w:author="haixiang japan" w:date="2019-10-12T21:11:00Z" w:initials="hj">
    <w:p w14:paraId="3394C9D1" w14:textId="77777777" w:rsidR="000F2B2C" w:rsidRDefault="000F2B2C">
      <w:pPr>
        <w:pStyle w:val="CommentText"/>
      </w:pPr>
      <w:r>
        <w:rPr>
          <w:rStyle w:val="CommentReference"/>
        </w:rPr>
        <w:annotationRef/>
      </w:r>
      <w:r>
        <w:t>Means delete old folders so that the number of folders is within a limit.</w:t>
      </w:r>
    </w:p>
    <w:p w14:paraId="24B38F85" w14:textId="6E0F3290" w:rsidR="007277FE" w:rsidRPr="007277FE" w:rsidRDefault="007277FE">
      <w:pPr>
        <w:pStyle w:val="CommentText"/>
        <w:rPr>
          <w:color w:val="FF0000"/>
        </w:rPr>
      </w:pPr>
      <w:r>
        <w:rPr>
          <w:color w:val="FF0000"/>
        </w:rPr>
        <w:t>Yes, I read it that way.</w:t>
      </w:r>
    </w:p>
  </w:comment>
  <w:comment w:id="37" w:author="Jane Brown" w:date="2019-10-13T02:10:00Z" w:initials="JB">
    <w:p w14:paraId="004ACE24" w14:textId="44285103" w:rsidR="007277FE" w:rsidRDefault="007277FE">
      <w:pPr>
        <w:pStyle w:val="CommentText"/>
      </w:pPr>
      <w:r>
        <w:rPr>
          <w:rStyle w:val="CommentReference"/>
        </w:rPr>
        <w:annotationRef/>
      </w:r>
      <w:r>
        <w:t>Optional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CA4759" w15:done="0"/>
  <w15:commentEx w15:paraId="24B38F85" w15:done="0"/>
  <w15:commentEx w15:paraId="004ACE2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7C9D84" w16cid:durableId="214CB77F"/>
  <w16cid:commentId w16cid:paraId="24B38F85" w16cid:durableId="214CC0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ne Brown">
    <w15:presenceInfo w15:providerId="None" w15:userId="Jane Brown"/>
  </w15:person>
  <w15:person w15:author="haixiang japan">
    <w15:presenceInfo w15:providerId="Windows Live" w15:userId="5c435e043a72fb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7C1"/>
    <w:rsid w:val="000F2B2C"/>
    <w:rsid w:val="0011413C"/>
    <w:rsid w:val="001F32F1"/>
    <w:rsid w:val="002304DE"/>
    <w:rsid w:val="00253C6D"/>
    <w:rsid w:val="002E4F46"/>
    <w:rsid w:val="00455ABD"/>
    <w:rsid w:val="0050067F"/>
    <w:rsid w:val="005451AD"/>
    <w:rsid w:val="00673AA2"/>
    <w:rsid w:val="007277FE"/>
    <w:rsid w:val="008767C1"/>
    <w:rsid w:val="009A5C0C"/>
    <w:rsid w:val="00A10580"/>
    <w:rsid w:val="00AC312C"/>
    <w:rsid w:val="00B243AE"/>
    <w:rsid w:val="00BD4465"/>
    <w:rsid w:val="00C7358A"/>
    <w:rsid w:val="00EB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65BE9"/>
  <w15:chartTrackingRefBased/>
  <w15:docId w15:val="{52840CF5-487B-419A-B8F1-81F0EC0A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53C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3C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3C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3C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3C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C6D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C6D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haixiang japan</dc:creator>
  <cp:keywords/>
  <dc:description/>
  <cp:lastModifiedBy>Jane Brown</cp:lastModifiedBy>
  <cp:revision>10</cp:revision>
  <dcterms:created xsi:type="dcterms:W3CDTF">2019-10-13T01:02:00Z</dcterms:created>
  <dcterms:modified xsi:type="dcterms:W3CDTF">2019-10-13T01:18:00Z</dcterms:modified>
</cp:coreProperties>
</file>