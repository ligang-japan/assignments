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42" w:rsidRPr="00A42310" w:rsidRDefault="003E2C42">
      <w:pPr>
        <w:rPr>
          <w:b/>
          <w:bCs/>
          <w:color w:val="7030A0"/>
          <w:lang w:val="nl-NL"/>
          <w:rPrChange w:id="0" w:author="Jane Brown" w:date="2019-10-15T12:47:00Z">
            <w:rPr>
              <w:b/>
              <w:bCs/>
              <w:color w:val="FF0000"/>
              <w:lang w:val="nl-NL"/>
            </w:rPr>
          </w:rPrChange>
        </w:rPr>
      </w:pPr>
      <w:r w:rsidRPr="003E2C42">
        <w:rPr>
          <w:b/>
          <w:bCs/>
          <w:color w:val="FF0000"/>
          <w:lang w:val="nl-NL"/>
        </w:rPr>
        <w:t>Follow-up Actions</w:t>
      </w:r>
      <w:ins w:id="1" w:author="Jane Brown" w:date="2019-10-15T12:46:00Z">
        <w:r w:rsidR="00A42310">
          <w:rPr>
            <w:b/>
            <w:bCs/>
            <w:color w:val="FF0000"/>
            <w:lang w:val="nl-NL"/>
          </w:rPr>
          <w:t xml:space="preserve">  </w:t>
        </w:r>
      </w:ins>
      <w:ins w:id="2" w:author="Jane Brown" w:date="2019-10-15T12:47:00Z">
        <w:r w:rsidR="00A42310">
          <w:rPr>
            <w:b/>
            <w:bCs/>
            <w:color w:val="7030A0"/>
            <w:lang w:val="nl-NL"/>
          </w:rPr>
          <w:t>If there may be no actions, use ‘Any Follow-up Actions’.</w:t>
        </w:r>
      </w:ins>
    </w:p>
    <w:p w:rsidR="003E2C42" w:rsidRPr="00A42310" w:rsidRDefault="003E2C42" w:rsidP="003E2C42">
      <w:pPr>
        <w:rPr>
          <w:color w:val="7030A0"/>
          <w:rPrChange w:id="3" w:author="Jane Brown" w:date="2019-10-15T12:48:00Z">
            <w:rPr>
              <w:color w:val="FF0000"/>
            </w:rPr>
          </w:rPrChange>
        </w:rPr>
      </w:pPr>
      <w:r w:rsidRPr="003E2C42">
        <w:rPr>
          <w:b/>
          <w:bCs/>
          <w:color w:val="FF0000"/>
        </w:rPr>
        <w:t>File server info (UAT, Prod, approval)</w:t>
      </w:r>
      <w:ins w:id="4" w:author="Jane Brown" w:date="2019-10-15T12:47:00Z">
        <w:r w:rsidR="00A42310">
          <w:rPr>
            <w:b/>
            <w:bCs/>
            <w:color w:val="FF0000"/>
          </w:rPr>
          <w:t xml:space="preserve"> </w:t>
        </w:r>
      </w:ins>
      <w:ins w:id="5" w:author="Jane Brown" w:date="2019-10-15T12:48:00Z">
        <w:r w:rsidR="00A42310">
          <w:rPr>
            <w:b/>
            <w:bCs/>
            <w:color w:val="FF0000"/>
          </w:rPr>
          <w:t xml:space="preserve">as appropriate </w:t>
        </w:r>
        <w:proofErr w:type="gramStart"/>
        <w:r w:rsidR="00A42310">
          <w:rPr>
            <w:b/>
            <w:bCs/>
            <w:color w:val="7030A0"/>
          </w:rPr>
          <w:t>You</w:t>
        </w:r>
        <w:proofErr w:type="gramEnd"/>
        <w:r w:rsidR="00A42310">
          <w:rPr>
            <w:b/>
            <w:bCs/>
            <w:color w:val="7030A0"/>
          </w:rPr>
          <w:t xml:space="preserve"> could add this if </w:t>
        </w:r>
      </w:ins>
      <w:ins w:id="6" w:author="Jane Brown" w:date="2019-10-15T12:49:00Z">
        <w:r w:rsidR="00A42310">
          <w:rPr>
            <w:b/>
            <w:bCs/>
            <w:color w:val="7030A0"/>
          </w:rPr>
          <w:t>you may or may not need to provide the info, or you may need to provide only part of it.</w:t>
        </w:r>
      </w:ins>
    </w:p>
    <w:p w:rsidR="003E2C42" w:rsidRPr="003E2C42" w:rsidRDefault="003E2C42" w:rsidP="003E2C42">
      <w:pPr>
        <w:rPr>
          <w:color w:val="FF0000"/>
        </w:rPr>
      </w:pPr>
      <w:r w:rsidRPr="003E2C42">
        <w:rPr>
          <w:b/>
          <w:bCs/>
          <w:color w:val="FF0000"/>
        </w:rPr>
        <w:t>Info or support from Life/J team for file transfer</w:t>
      </w:r>
    </w:p>
    <w:p w:rsidR="00A42310" w:rsidRPr="00A42310" w:rsidRDefault="003E2C42" w:rsidP="00A42310">
      <w:pPr>
        <w:rPr>
          <w:ins w:id="7" w:author="Jane Brown" w:date="2019-10-15T12:49:00Z"/>
          <w:color w:val="7030A0"/>
        </w:rPr>
      </w:pPr>
      <w:proofErr w:type="gramStart"/>
      <w:r w:rsidRPr="003E2C42">
        <w:rPr>
          <w:b/>
          <w:bCs/>
          <w:color w:val="FF0000"/>
        </w:rPr>
        <w:t>ETA</w:t>
      </w:r>
      <w:ins w:id="8" w:author="Jane Brown" w:date="2019-10-15T12:50:00Z">
        <w:r w:rsidR="00A42310">
          <w:rPr>
            <w:b/>
            <w:bCs/>
            <w:color w:val="FF0000"/>
          </w:rPr>
          <w:t xml:space="preserve"> </w:t>
        </w:r>
      </w:ins>
      <w:ins w:id="9" w:author="Jane Brown" w:date="2019-10-15T12:49:00Z">
        <w:r w:rsidR="00A42310">
          <w:rPr>
            <w:b/>
            <w:bCs/>
            <w:color w:val="FF0000"/>
          </w:rPr>
          <w:t xml:space="preserve"> </w:t>
        </w:r>
      </w:ins>
      <w:ins w:id="10" w:author="Jane Brown" w:date="2019-10-15T12:50:00Z">
        <w:r w:rsidR="00A42310">
          <w:rPr>
            <w:color w:val="7030A0"/>
          </w:rPr>
          <w:t>I</w:t>
        </w:r>
        <w:proofErr w:type="gramEnd"/>
        <w:r w:rsidR="00A42310">
          <w:rPr>
            <w:color w:val="7030A0"/>
          </w:rPr>
          <w:t xml:space="preserve"> suggest </w:t>
        </w:r>
        <w:r w:rsidR="00A42310" w:rsidRPr="00A42310">
          <w:rPr>
            <w:b/>
            <w:color w:val="FF0000"/>
            <w:rPrChange w:id="11" w:author="Jane Brown" w:date="2019-10-15T12:50:00Z">
              <w:rPr>
                <w:color w:val="FF0000"/>
              </w:rPr>
            </w:rPrChange>
          </w:rPr>
          <w:t>Estimated Delivery Date</w:t>
        </w:r>
        <w:r w:rsidR="00A42310">
          <w:rPr>
            <w:color w:val="FF0000"/>
          </w:rPr>
          <w:t xml:space="preserve"> </w:t>
        </w:r>
      </w:ins>
      <w:ins w:id="12" w:author="Jane Brown" w:date="2019-10-15T12:51:00Z">
        <w:r w:rsidR="00A42310">
          <w:rPr>
            <w:color w:val="FF0000"/>
          </w:rPr>
          <w:t xml:space="preserve"> </w:t>
        </w:r>
        <w:r w:rsidR="00A42310" w:rsidRPr="00A42310">
          <w:rPr>
            <w:color w:val="7030A0"/>
            <w:rPrChange w:id="13" w:author="Jane Brown" w:date="2019-10-15T12:51:00Z">
              <w:rPr>
                <w:color w:val="FF0000"/>
              </w:rPr>
            </w:rPrChange>
          </w:rPr>
          <w:t>- E</w:t>
        </w:r>
      </w:ins>
      <w:ins w:id="14" w:author="Jane Brown" w:date="2019-10-15T12:49:00Z">
        <w:r w:rsidR="00A42310" w:rsidRPr="00A42310">
          <w:rPr>
            <w:color w:val="7030A0"/>
            <w:rPrChange w:id="15" w:author="Jane Brown" w:date="2019-10-15T12:51:00Z">
              <w:rPr>
                <w:color w:val="7030A0"/>
              </w:rPr>
            </w:rPrChange>
          </w:rPr>
          <w:t xml:space="preserve">TA </w:t>
        </w:r>
        <w:r w:rsidR="00A42310">
          <w:rPr>
            <w:color w:val="7030A0"/>
          </w:rPr>
          <w:t>is Estimated Time of Arrival, and I suggest Delivery is more accurate than Arrival in this case.</w:t>
        </w:r>
        <w:r w:rsidR="00A42310" w:rsidRPr="00A42310">
          <w:rPr>
            <w:color w:val="7030A0"/>
          </w:rPr>
          <w:t xml:space="preserve"> </w:t>
        </w:r>
      </w:ins>
    </w:p>
    <w:p w:rsidR="003E2C42" w:rsidRPr="003E2C42" w:rsidRDefault="003E2C42" w:rsidP="003E2C42">
      <w:pPr>
        <w:rPr>
          <w:color w:val="FF0000"/>
        </w:rPr>
      </w:pPr>
    </w:p>
    <w:p w:rsidR="003E2C42" w:rsidRDefault="003E2C42"/>
    <w:p w:rsidR="003E2C42" w:rsidRDefault="003E2C42">
      <w:r>
        <w:t>The above red text makes up another slide.</w:t>
      </w:r>
    </w:p>
    <w:p w:rsidR="003E2C42" w:rsidRDefault="003E2C42">
      <w:r>
        <w:t>By File server info (Dev, Prod, approval), I mean whether I need to provide information for file servers for development environment and production environment. If so, I will come back to them after I go through an approval procedure.</w:t>
      </w:r>
    </w:p>
    <w:p w:rsidR="00A42310" w:rsidRDefault="003E2C42">
      <w:r>
        <w:t>By ETA, I mean how many days they will need after they get all the required information.</w:t>
      </w:r>
      <w:bookmarkStart w:id="16" w:name="_GoBack"/>
      <w:bookmarkEnd w:id="16"/>
    </w:p>
    <w:sectPr w:rsidR="00A423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42"/>
    <w:rsid w:val="003E2C42"/>
    <w:rsid w:val="00462038"/>
    <w:rsid w:val="007D53C8"/>
    <w:rsid w:val="00A42310"/>
    <w:rsid w:val="00F6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45FEC-2936-4E94-98BF-3320D452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4</cp:revision>
  <dcterms:created xsi:type="dcterms:W3CDTF">2019-10-15T11:40:00Z</dcterms:created>
  <dcterms:modified xsi:type="dcterms:W3CDTF">2019-10-15T11:51:00Z</dcterms:modified>
</cp:coreProperties>
</file>