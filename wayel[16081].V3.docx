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67BA9" w14:textId="5E7D162E" w:rsidR="000A0BA0" w:rsidRDefault="00D943B6" w:rsidP="000A0BA0">
      <w:pPr>
        <w:rPr>
          <w:rFonts w:ascii="ＭＳゴシック" w:eastAsia="ＭＳゴシック" w:cs="ＭＳゴシック"/>
          <w:kern w:val="0"/>
          <w:sz w:val="16"/>
          <w:szCs w:val="16"/>
        </w:rPr>
      </w:pPr>
      <w:r>
        <w:rPr>
          <w:rFonts w:ascii="ＭＳゴシック" w:eastAsia="ＭＳゴシック" w:cs="ＭＳゴシック" w:hint="eastAsia"/>
          <w:kern w:val="0"/>
          <w:sz w:val="16"/>
          <w:szCs w:val="16"/>
        </w:rPr>
        <w:t>W</w:t>
      </w:r>
      <w:r>
        <w:rPr>
          <w:rFonts w:ascii="ＭＳゴシック" w:eastAsia="ＭＳゴシック" w:cs="ＭＳゴシック"/>
          <w:kern w:val="0"/>
          <w:sz w:val="16"/>
          <w:szCs w:val="16"/>
        </w:rPr>
        <w:t>hat</w:t>
      </w:r>
      <w:commentRangeStart w:id="0"/>
      <w:r>
        <w:rPr>
          <w:rFonts w:ascii="ＭＳゴシック" w:eastAsia="ＭＳゴシック" w:cs="ＭＳゴシック"/>
          <w:kern w:val="0"/>
          <w:sz w:val="16"/>
          <w:szCs w:val="16"/>
        </w:rPr>
        <w:t xml:space="preserve"> </w:t>
      </w:r>
      <w:ins w:id="1" w:author="Jane Brown" w:date="2019-11-24T12:51:00Z">
        <w:r w:rsidR="006A7632">
          <w:rPr>
            <w:rFonts w:ascii="ＭＳゴシック" w:eastAsia="ＭＳゴシック" w:cs="ＭＳゴシック"/>
            <w:kern w:val="0"/>
            <w:sz w:val="16"/>
            <w:szCs w:val="16"/>
          </w:rPr>
          <w:t>is</w:t>
        </w:r>
      </w:ins>
      <w:del w:id="2" w:author="Jane Brown" w:date="2019-11-24T12:51:00Z">
        <w:r w:rsidDel="006A7632">
          <w:rPr>
            <w:rFonts w:ascii="ＭＳゴシック" w:eastAsia="ＭＳゴシック" w:cs="ＭＳゴシック"/>
            <w:kern w:val="0"/>
            <w:sz w:val="16"/>
            <w:szCs w:val="16"/>
          </w:rPr>
          <w:delText>are</w:delText>
        </w:r>
      </w:del>
      <w:r>
        <w:rPr>
          <w:rFonts w:ascii="ＭＳゴシック" w:eastAsia="ＭＳゴシック" w:cs="ＭＳゴシック"/>
          <w:kern w:val="0"/>
          <w:sz w:val="16"/>
          <w:szCs w:val="16"/>
        </w:rPr>
        <w:t xml:space="preserve"> </w:t>
      </w:r>
      <w:commentRangeEnd w:id="0"/>
      <w:r w:rsidR="006A7632">
        <w:rPr>
          <w:rStyle w:val="CommentReference"/>
        </w:rPr>
        <w:commentReference w:id="0"/>
      </w:r>
      <w:r>
        <w:rPr>
          <w:rFonts w:ascii="ＭＳゴシック" w:eastAsia="ＭＳゴシック" w:cs="ＭＳゴシック"/>
          <w:kern w:val="0"/>
          <w:sz w:val="16"/>
          <w:szCs w:val="16"/>
        </w:rPr>
        <w:t>your English level? How do you compare it with your Japanese?</w:t>
      </w:r>
    </w:p>
    <w:p w14:paraId="11B686C2" w14:textId="563D9921" w:rsidR="00D943B6" w:rsidRDefault="00D943B6" w:rsidP="000A0BA0">
      <w:pPr>
        <w:rPr>
          <w:rFonts w:ascii="ＭＳゴシック" w:eastAsia="ＭＳゴシック" w:cs="ＭＳゴシック"/>
          <w:kern w:val="0"/>
          <w:sz w:val="16"/>
          <w:szCs w:val="16"/>
        </w:rPr>
      </w:pPr>
      <w:r>
        <w:rPr>
          <w:rFonts w:ascii="ＭＳゴシック" w:eastAsia="ＭＳゴシック" w:cs="ＭＳゴシック" w:hint="eastAsia"/>
          <w:kern w:val="0"/>
          <w:sz w:val="16"/>
          <w:szCs w:val="16"/>
        </w:rPr>
        <w:t>I</w:t>
      </w:r>
      <w:r>
        <w:rPr>
          <w:rFonts w:ascii="ＭＳゴシック" w:eastAsia="ＭＳゴシック" w:cs="ＭＳゴシック"/>
          <w:kern w:val="0"/>
          <w:sz w:val="16"/>
          <w:szCs w:val="16"/>
        </w:rPr>
        <w:t xml:space="preserve"> think I can communicate effectively using English </w:t>
      </w:r>
      <w:ins w:id="3" w:author="Jane Brown" w:date="2019-11-24T12:51:00Z">
        <w:r w:rsidR="006A7632">
          <w:rPr>
            <w:rFonts w:ascii="ＭＳゴシック" w:eastAsia="ＭＳゴシック" w:cs="ＭＳゴシック"/>
            <w:kern w:val="0"/>
            <w:sz w:val="16"/>
            <w:szCs w:val="16"/>
          </w:rPr>
          <w:t>in the</w:t>
        </w:r>
      </w:ins>
      <w:del w:id="4" w:author="Jane Brown" w:date="2019-11-24T12:51:00Z">
        <w:r w:rsidDel="006A7632">
          <w:rPr>
            <w:rFonts w:ascii="ＭＳゴシック" w:eastAsia="ＭＳゴシック" w:cs="ＭＳゴシック"/>
            <w:kern w:val="0"/>
            <w:sz w:val="16"/>
            <w:szCs w:val="16"/>
          </w:rPr>
          <w:delText>at</w:delText>
        </w:r>
      </w:del>
      <w:r>
        <w:rPr>
          <w:rFonts w:ascii="ＭＳゴシック" w:eastAsia="ＭＳゴシック" w:cs="ＭＳゴシック"/>
          <w:kern w:val="0"/>
          <w:sz w:val="16"/>
          <w:szCs w:val="16"/>
        </w:rPr>
        <w:t xml:space="preserve"> workplace</w:t>
      </w:r>
      <w:ins w:id="5" w:author="Jane Brown" w:date="2019-11-24T12:51:00Z">
        <w:r w:rsidR="006A7632">
          <w:rPr>
            <w:rFonts w:ascii="ＭＳゴシック" w:eastAsia="ＭＳゴシック" w:cs="ＭＳゴシック"/>
            <w:kern w:val="0"/>
            <w:sz w:val="16"/>
            <w:szCs w:val="16"/>
          </w:rPr>
          <w:t>,</w:t>
        </w:r>
      </w:ins>
      <w:r>
        <w:rPr>
          <w:rFonts w:ascii="ＭＳゴシック" w:eastAsia="ＭＳゴシック" w:cs="ＭＳゴシック"/>
          <w:kern w:val="0"/>
          <w:sz w:val="16"/>
          <w:szCs w:val="16"/>
        </w:rPr>
        <w:t xml:space="preserve"> both orally and in writing. </w:t>
      </w:r>
    </w:p>
    <w:p w14:paraId="55A15C5A" w14:textId="269CF85A" w:rsidR="00D943B6" w:rsidRDefault="00D943B6" w:rsidP="000A0BA0">
      <w:r>
        <w:rPr>
          <w:rFonts w:hint="eastAsia"/>
        </w:rPr>
        <w:t>I</w:t>
      </w:r>
      <w:r>
        <w:t xml:space="preserve"> have difficulty saying which language is more comfortable for me.</w:t>
      </w:r>
    </w:p>
    <w:p w14:paraId="6EF0646B" w14:textId="3701B114" w:rsidR="00D943B6" w:rsidRDefault="00D943B6" w:rsidP="000A0BA0">
      <w:r>
        <w:rPr>
          <w:rFonts w:hint="eastAsia"/>
        </w:rPr>
        <w:t>A</w:t>
      </w:r>
      <w:r>
        <w:t>s I usually acquire new IT knowledge through English websites and online English courses, I may perform better in English in the technical context.</w:t>
      </w:r>
    </w:p>
    <w:p w14:paraId="56F31F96" w14:textId="022C1861" w:rsidR="00D943B6" w:rsidRDefault="00D943B6" w:rsidP="000A0BA0">
      <w:r>
        <w:rPr>
          <w:rFonts w:hint="eastAsia"/>
        </w:rPr>
        <w:t>A</w:t>
      </w:r>
      <w:r>
        <w:t xml:space="preserve">s </w:t>
      </w:r>
      <w:commentRangeStart w:id="6"/>
      <w:r>
        <w:t xml:space="preserve">I </w:t>
      </w:r>
      <w:del w:id="7" w:author="Jane Brown" w:date="2019-11-24T13:02:00Z">
        <w:r w:rsidDel="00E320A4">
          <w:delText>am currently living</w:delText>
        </w:r>
      </w:del>
      <w:ins w:id="8" w:author="Jane Brown" w:date="2019-11-24T13:02:00Z">
        <w:r w:rsidR="00E320A4">
          <w:t>now live</w:t>
        </w:r>
      </w:ins>
      <w:r>
        <w:t xml:space="preserve"> </w:t>
      </w:r>
      <w:commentRangeEnd w:id="6"/>
      <w:r w:rsidR="00E320A4">
        <w:rPr>
          <w:rStyle w:val="CommentReference"/>
        </w:rPr>
        <w:commentReference w:id="6"/>
      </w:r>
      <w:r>
        <w:t xml:space="preserve">in Japan, </w:t>
      </w:r>
      <w:r w:rsidR="007D5A19">
        <w:t xml:space="preserve">I </w:t>
      </w:r>
      <w:commentRangeStart w:id="9"/>
      <w:ins w:id="10" w:author="Jane Brown" w:date="2019-11-24T12:52:00Z">
        <w:r w:rsidR="006A7632">
          <w:t>would often feel</w:t>
        </w:r>
      </w:ins>
      <w:del w:id="11" w:author="Jane Brown" w:date="2019-11-24T12:52:00Z">
        <w:r w:rsidR="007D5A19" w:rsidDel="006A7632">
          <w:delText>may feel</w:delText>
        </w:r>
      </w:del>
      <w:r w:rsidR="007D5A19">
        <w:t xml:space="preserve"> </w:t>
      </w:r>
      <w:commentRangeEnd w:id="9"/>
      <w:r w:rsidR="006A7632">
        <w:rPr>
          <w:rStyle w:val="CommentReference"/>
        </w:rPr>
        <w:commentReference w:id="9"/>
      </w:r>
      <w:r w:rsidR="007D5A19">
        <w:t>more comfortable with Japanese for general conversations or non-technical context</w:t>
      </w:r>
      <w:ins w:id="12" w:author="Jane Brown" w:date="2019-11-24T12:53:00Z">
        <w:r w:rsidR="006A7632">
          <w:t>s</w:t>
        </w:r>
      </w:ins>
      <w:r w:rsidR="007D5A19">
        <w:t>.</w:t>
      </w:r>
    </w:p>
    <w:p w14:paraId="3FA863B6" w14:textId="3A060ABE" w:rsidR="007D5A19" w:rsidRDefault="007D5A19" w:rsidP="000A0BA0"/>
    <w:p w14:paraId="14D6FBC2" w14:textId="179B504C" w:rsidR="007D5A19" w:rsidRDefault="0016377B" w:rsidP="000A0BA0">
      <w:pPr>
        <w:rPr>
          <w:ins w:id="13" w:author="Jane Brown" w:date="2019-11-24T13:17:00Z"/>
        </w:rPr>
      </w:pPr>
      <w:ins w:id="14" w:author="Jane Brown" w:date="2019-11-24T13:07:00Z">
        <w:r>
          <w:t xml:space="preserve">I am </w:t>
        </w:r>
        <w:commentRangeStart w:id="15"/>
        <w:commentRangeStart w:id="16"/>
        <w:r>
          <w:t>competent</w:t>
        </w:r>
      </w:ins>
      <w:commentRangeEnd w:id="15"/>
      <w:ins w:id="17" w:author="Jane Brown" w:date="2019-11-24T13:10:00Z">
        <w:r w:rsidR="003A779A">
          <w:rPr>
            <w:rStyle w:val="CommentReference"/>
          </w:rPr>
          <w:commentReference w:id="15"/>
        </w:r>
        <w:commentRangeEnd w:id="16"/>
        <w:r w:rsidR="003A779A">
          <w:rPr>
            <w:rStyle w:val="CommentReference"/>
          </w:rPr>
          <w:commentReference w:id="16"/>
        </w:r>
      </w:ins>
      <w:ins w:id="18" w:author="Jane Brown" w:date="2019-11-24T13:07:00Z">
        <w:r>
          <w:t xml:space="preserve"> communicating in English at work, and</w:t>
        </w:r>
      </w:ins>
      <w:del w:id="19" w:author="Jane Brown" w:date="2019-11-24T13:07:00Z">
        <w:r w:rsidR="007D5A19" w:rsidDel="0016377B">
          <w:rPr>
            <w:rFonts w:hint="eastAsia"/>
          </w:rPr>
          <w:delText>A</w:delText>
        </w:r>
        <w:r w:rsidR="007D5A19" w:rsidDel="0016377B">
          <w:delText>t</w:delText>
        </w:r>
      </w:del>
      <w:r w:rsidR="007D5A19">
        <w:t xml:space="preserve"> </w:t>
      </w:r>
      <w:ins w:id="20" w:author="Jane Brown" w:date="2019-11-24T13:17:00Z">
        <w:r w:rsidR="00F74CA1">
          <w:t xml:space="preserve">in </w:t>
        </w:r>
      </w:ins>
      <w:r w:rsidR="007D5A19">
        <w:t xml:space="preserve">my current workplace, I </w:t>
      </w:r>
      <w:commentRangeStart w:id="21"/>
      <w:ins w:id="22" w:author="Jane Brown" w:date="2019-11-24T12:53:00Z">
        <w:r w:rsidR="006A7632">
          <w:t xml:space="preserve">have </w:t>
        </w:r>
        <w:commentRangeEnd w:id="21"/>
        <w:r w:rsidR="006A7632">
          <w:rPr>
            <w:rStyle w:val="CommentReference"/>
          </w:rPr>
          <w:commentReference w:id="21"/>
        </w:r>
      </w:ins>
      <w:r w:rsidR="007D5A19">
        <w:t xml:space="preserve">just recently started to use English to communicate with our inhouse Azure team. The new project I recently took on </w:t>
      </w:r>
      <w:commentRangeStart w:id="23"/>
      <w:r w:rsidR="007D5A19">
        <w:t xml:space="preserve">is supposed to be </w:t>
      </w:r>
      <w:commentRangeEnd w:id="23"/>
      <w:r w:rsidR="00B8692B">
        <w:rPr>
          <w:rStyle w:val="CommentReference"/>
        </w:rPr>
        <w:commentReference w:id="23"/>
      </w:r>
      <w:r w:rsidR="007D5A19">
        <w:t xml:space="preserve">hosted in Azure cloud. This offered me opportunities using English </w:t>
      </w:r>
      <w:ins w:id="24" w:author="Jane Brown" w:date="2019-11-24T12:54:00Z">
        <w:r w:rsidR="006A7632">
          <w:t>in</w:t>
        </w:r>
      </w:ins>
      <w:del w:id="25" w:author="Jane Brown" w:date="2019-11-24T12:54:00Z">
        <w:r w:rsidR="007D5A19" w:rsidDel="006A7632">
          <w:delText>at</w:delText>
        </w:r>
      </w:del>
      <w:r w:rsidR="007D5A19">
        <w:t xml:space="preserve"> the workplace because most Azure team members speak English only. </w:t>
      </w:r>
      <w:commentRangeStart w:id="26"/>
      <w:r w:rsidR="007D5A19">
        <w:t>This rece</w:t>
      </w:r>
      <w:commentRangeEnd w:id="26"/>
      <w:r w:rsidR="007D5A19">
        <w:rPr>
          <w:rStyle w:val="CommentReference"/>
        </w:rPr>
        <w:commentReference w:id="26"/>
      </w:r>
      <w:r w:rsidR="007D5A19">
        <w:t>nt short period ha</w:t>
      </w:r>
      <w:ins w:id="27" w:author="Jane Brown" w:date="2019-11-24T12:55:00Z">
        <w:r w:rsidR="006A7632">
          <w:t>s</w:t>
        </w:r>
      </w:ins>
      <w:del w:id="28" w:author="Jane Brown" w:date="2019-11-24T12:55:00Z">
        <w:r w:rsidR="007D5A19" w:rsidDel="006A7632">
          <w:delText>ve</w:delText>
        </w:r>
      </w:del>
      <w:r w:rsidR="007D5A19">
        <w:t xml:space="preserve"> made me more confident with my English communication </w:t>
      </w:r>
      <w:commentRangeStart w:id="29"/>
      <w:r w:rsidR="007D5A19">
        <w:t>capability.</w:t>
      </w:r>
      <w:commentRangeEnd w:id="29"/>
      <w:r w:rsidR="006A7632">
        <w:rPr>
          <w:rStyle w:val="CommentReference"/>
        </w:rPr>
        <w:commentReference w:id="29"/>
      </w:r>
    </w:p>
    <w:p w14:paraId="35830ACF" w14:textId="77777777" w:rsidR="00F74CA1" w:rsidRDefault="00F74CA1" w:rsidP="000A0BA0">
      <w:pPr>
        <w:rPr>
          <w:ins w:id="30" w:author="Jane Brown" w:date="2019-11-24T13:17:00Z"/>
        </w:rPr>
      </w:pPr>
    </w:p>
    <w:p w14:paraId="7F426636" w14:textId="77777777" w:rsidR="00F74CA1" w:rsidRDefault="00F74CA1" w:rsidP="000A0BA0">
      <w:pPr>
        <w:rPr>
          <w:ins w:id="31" w:author="Jane Brown" w:date="2019-11-24T13:17:00Z"/>
        </w:rPr>
      </w:pPr>
    </w:p>
    <w:p w14:paraId="31581C9B" w14:textId="75905B83" w:rsidR="00F74CA1" w:rsidRPr="006E47AC" w:rsidRDefault="00F74CA1" w:rsidP="000A0BA0">
      <w:pPr>
        <w:rPr>
          <w:color w:val="7030A0"/>
          <w:rPrChange w:id="32" w:author="Jane Brown" w:date="2019-11-24T13:20:00Z">
            <w:rPr/>
          </w:rPrChange>
        </w:rPr>
      </w:pPr>
      <w:ins w:id="33" w:author="Jane Brown" w:date="2019-11-24T13:17:00Z">
        <w:r w:rsidRPr="006E47AC">
          <w:rPr>
            <w:color w:val="7030A0"/>
            <w:rPrChange w:id="34" w:author="Jane Brown" w:date="2019-11-24T13:20:00Z">
              <w:rPr/>
            </w:rPrChange>
          </w:rPr>
          <w:t xml:space="preserve">I am competent </w:t>
        </w:r>
      </w:ins>
      <w:ins w:id="35" w:author="Jane Brown" w:date="2019-11-24T13:18:00Z">
        <w:r w:rsidRPr="006E47AC">
          <w:rPr>
            <w:color w:val="7030A0"/>
            <w:rPrChange w:id="36" w:author="Jane Brown" w:date="2019-11-24T13:20:00Z">
              <w:rPr/>
            </w:rPrChange>
          </w:rPr>
          <w:t>and confident in using</w:t>
        </w:r>
        <w:r w:rsidR="00CE6FB2">
          <w:rPr>
            <w:color w:val="7030A0"/>
            <w:rPrChange w:id="37" w:author="Jane Brown" w:date="2019-11-24T13:20:00Z">
              <w:rPr>
                <w:color w:val="7030A0"/>
              </w:rPr>
            </w:rPrChange>
          </w:rPr>
          <w:t xml:space="preserve"> written English for purposes such as report-writing or emails</w:t>
        </w:r>
        <w:r w:rsidRPr="006E47AC">
          <w:rPr>
            <w:color w:val="7030A0"/>
            <w:rPrChange w:id="38" w:author="Jane Brown" w:date="2019-11-24T13:20:00Z">
              <w:rPr/>
            </w:rPrChange>
          </w:rPr>
          <w:t xml:space="preserve">. </w:t>
        </w:r>
      </w:ins>
      <w:ins w:id="39" w:author="Jane Brown" w:date="2019-11-24T13:19:00Z">
        <w:r w:rsidRPr="006E47AC">
          <w:rPr>
            <w:color w:val="7030A0"/>
            <w:rPrChange w:id="40" w:author="Jane Brown" w:date="2019-11-24T13:20:00Z">
              <w:rPr/>
            </w:rPrChange>
          </w:rPr>
          <w:t xml:space="preserve">I am fairly confident in </w:t>
        </w:r>
      </w:ins>
      <w:ins w:id="41" w:author="Jane Brown" w:date="2019-11-24T13:17:00Z">
        <w:r w:rsidRPr="006E47AC">
          <w:rPr>
            <w:color w:val="7030A0"/>
            <w:rPrChange w:id="42" w:author="Jane Brown" w:date="2019-11-24T13:20:00Z">
              <w:rPr/>
            </w:rPrChange>
          </w:rPr>
          <w:t xml:space="preserve">communicating </w:t>
        </w:r>
      </w:ins>
      <w:ins w:id="43" w:author="Jane Brown" w:date="2019-11-24T13:19:00Z">
        <w:r w:rsidRPr="006E47AC">
          <w:rPr>
            <w:color w:val="7030A0"/>
            <w:rPrChange w:id="44" w:author="Jane Brown" w:date="2019-11-24T13:20:00Z">
              <w:rPr/>
            </w:rPrChange>
          </w:rPr>
          <w:t xml:space="preserve">orally </w:t>
        </w:r>
      </w:ins>
      <w:ins w:id="45" w:author="Jane Brown" w:date="2019-11-24T13:17:00Z">
        <w:r w:rsidRPr="006E47AC">
          <w:rPr>
            <w:color w:val="7030A0"/>
            <w:rPrChange w:id="46" w:author="Jane Brown" w:date="2019-11-24T13:20:00Z">
              <w:rPr/>
            </w:rPrChange>
          </w:rPr>
          <w:t xml:space="preserve">in English at work, and </w:t>
        </w:r>
        <w:r w:rsidRPr="006E47AC">
          <w:rPr>
            <w:color w:val="7030A0"/>
            <w:rPrChange w:id="47" w:author="Jane Brown" w:date="2019-11-24T13:20:00Z">
              <w:rPr/>
            </w:rPrChange>
          </w:rPr>
          <w:t xml:space="preserve">in </w:t>
        </w:r>
        <w:r w:rsidRPr="006E47AC">
          <w:rPr>
            <w:color w:val="7030A0"/>
            <w:rPrChange w:id="48" w:author="Jane Brown" w:date="2019-11-24T13:20:00Z">
              <w:rPr/>
            </w:rPrChange>
          </w:rPr>
          <w:t>my current workplace, I have just recently started to use English to communicate with our inhouse Azure team.</w:t>
        </w:r>
      </w:ins>
      <w:bookmarkStart w:id="49" w:name="_GoBack"/>
      <w:bookmarkEnd w:id="49"/>
    </w:p>
    <w:sectPr w:rsidR="00F74CA1" w:rsidRPr="006E47AC">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e Brown" w:date="2019-11-24T12:51:00Z" w:initials="JB">
    <w:p w14:paraId="142878CF" w14:textId="33357457" w:rsidR="006A7632" w:rsidRPr="006A7632" w:rsidRDefault="006A7632">
      <w:pPr>
        <w:pStyle w:val="CommentText"/>
        <w:rPr>
          <w:rFonts w:ascii="Arial" w:hAnsi="Arial" w:cs="Arial"/>
        </w:rPr>
      </w:pPr>
      <w:r>
        <w:rPr>
          <w:rStyle w:val="CommentReference"/>
        </w:rPr>
        <w:annotationRef/>
      </w:r>
      <w:r w:rsidRPr="006A7632">
        <w:rPr>
          <w:rFonts w:ascii="Arial" w:hAnsi="Arial" w:cs="Arial"/>
        </w:rPr>
        <w:t>(Bear in mind that their English is not perfect, either!)</w:t>
      </w:r>
    </w:p>
  </w:comment>
  <w:comment w:id="6" w:author="Jane Brown" w:date="2019-11-24T13:02:00Z" w:initials="JB">
    <w:p w14:paraId="70B000ED" w14:textId="573801E1" w:rsidR="00E320A4" w:rsidRPr="0016377B" w:rsidRDefault="00E320A4">
      <w:pPr>
        <w:pStyle w:val="CommentText"/>
        <w:rPr>
          <w:rFonts w:ascii="Arial" w:hAnsi="Arial" w:cs="Arial"/>
        </w:rPr>
      </w:pPr>
      <w:r>
        <w:rPr>
          <w:rStyle w:val="CommentReference"/>
        </w:rPr>
        <w:annotationRef/>
      </w:r>
      <w:r w:rsidRPr="0016377B">
        <w:rPr>
          <w:rFonts w:ascii="Arial" w:hAnsi="Arial" w:cs="Arial"/>
        </w:rPr>
        <w:t>‘I am currently living in Japan’ suggests non-permanence, that it might be short-term and you may be thinking of moving to another country.  It is probably best to avoid that message.</w:t>
      </w:r>
    </w:p>
  </w:comment>
  <w:comment w:id="9" w:author="Jane Brown" w:date="2019-11-24T12:53:00Z" w:initials="JB">
    <w:p w14:paraId="01D0BDBB" w14:textId="0DD13E95" w:rsidR="006A7632" w:rsidRPr="0016377B" w:rsidRDefault="006A7632">
      <w:pPr>
        <w:pStyle w:val="CommentText"/>
        <w:rPr>
          <w:rFonts w:ascii="Arial" w:hAnsi="Arial" w:cs="Arial"/>
        </w:rPr>
      </w:pPr>
      <w:r>
        <w:rPr>
          <w:rStyle w:val="CommentReference"/>
        </w:rPr>
        <w:annotationRef/>
      </w:r>
      <w:r w:rsidRPr="0016377B">
        <w:rPr>
          <w:rFonts w:ascii="Arial" w:hAnsi="Arial" w:cs="Arial"/>
        </w:rPr>
        <w:t>(avoidance of repetition)</w:t>
      </w:r>
    </w:p>
    <w:p w14:paraId="1C4C7691" w14:textId="4A5F6B33" w:rsidR="005D1A60" w:rsidRDefault="005D1A60">
      <w:pPr>
        <w:pStyle w:val="CommentText"/>
      </w:pPr>
      <w:r w:rsidRPr="0016377B">
        <w:rPr>
          <w:rFonts w:ascii="Arial" w:hAnsi="Arial" w:cs="Arial"/>
        </w:rPr>
        <w:t>Or</w:t>
      </w:r>
    </w:p>
    <w:p w14:paraId="3C6D5B96" w14:textId="745B5B2C" w:rsidR="005D1A60" w:rsidRPr="00711B18" w:rsidRDefault="005D1A60">
      <w:pPr>
        <w:pStyle w:val="CommentText"/>
        <w:rPr>
          <w:rFonts w:ascii="Arial" w:hAnsi="Arial" w:cs="Arial"/>
        </w:rPr>
      </w:pPr>
      <w:r w:rsidRPr="00711B18">
        <w:rPr>
          <w:rFonts w:ascii="Arial" w:hAnsi="Arial" w:cs="Arial"/>
        </w:rPr>
        <w:t>‘would sometimes feel’ etc.</w:t>
      </w:r>
    </w:p>
  </w:comment>
  <w:comment w:id="15" w:author="Jane Brown" w:date="2019-11-24T13:10:00Z" w:initials="JB">
    <w:p w14:paraId="1A616E22" w14:textId="26CAD16A" w:rsidR="003A779A" w:rsidRDefault="003A779A">
      <w:pPr>
        <w:pStyle w:val="CommentText"/>
      </w:pPr>
      <w:r>
        <w:rPr>
          <w:rStyle w:val="CommentReference"/>
        </w:rPr>
        <w:annotationRef/>
      </w:r>
    </w:p>
  </w:comment>
  <w:comment w:id="16" w:author="Jane Brown" w:date="2019-11-24T13:10:00Z" w:initials="JB">
    <w:p w14:paraId="56824995" w14:textId="1AD7C9B7" w:rsidR="003A779A" w:rsidRDefault="003A779A">
      <w:pPr>
        <w:pStyle w:val="CommentText"/>
        <w:rPr>
          <w:rFonts w:ascii="Arial" w:hAnsi="Arial" w:cs="Arial"/>
        </w:rPr>
      </w:pPr>
      <w:r>
        <w:rPr>
          <w:rStyle w:val="CommentReference"/>
        </w:rPr>
        <w:annotationRef/>
      </w:r>
      <w:r>
        <w:rPr>
          <w:rFonts w:ascii="Arial" w:hAnsi="Arial" w:cs="Arial"/>
        </w:rPr>
        <w:t xml:space="preserve">Competent / confident / fairly competent / experienced / increasingly confident / increasingly competent / quite new to (communicating in English at work,,,)  / </w:t>
      </w:r>
    </w:p>
    <w:p w14:paraId="129772D0" w14:textId="172CF26A" w:rsidR="003A779A" w:rsidRPr="003A779A" w:rsidRDefault="003A779A">
      <w:pPr>
        <w:pStyle w:val="CommentText"/>
        <w:rPr>
          <w:rFonts w:ascii="Arial" w:hAnsi="Arial" w:cs="Arial"/>
        </w:rPr>
      </w:pPr>
      <w:r>
        <w:rPr>
          <w:rFonts w:ascii="Arial" w:hAnsi="Arial" w:cs="Arial"/>
        </w:rPr>
        <w:t>I communicate in both English and Japanese at work, and in my current workplace….</w:t>
      </w:r>
      <w:r w:rsidR="003A0ACD">
        <w:rPr>
          <w:rFonts w:ascii="Arial" w:hAnsi="Arial" w:cs="Arial"/>
        </w:rPr>
        <w:t xml:space="preserve"> / </w:t>
      </w:r>
      <w:r w:rsidR="003A0ACD">
        <w:rPr>
          <w:rFonts w:ascii="Arial" w:hAnsi="Arial" w:cs="Arial"/>
        </w:rPr>
        <w:t xml:space="preserve">I </w:t>
      </w:r>
      <w:r w:rsidR="003A0ACD">
        <w:rPr>
          <w:rFonts w:ascii="Arial" w:hAnsi="Arial" w:cs="Arial"/>
        </w:rPr>
        <w:t>have been communicating mainly in Japanese at work, but</w:t>
      </w:r>
      <w:r w:rsidR="003A0ACD">
        <w:rPr>
          <w:rFonts w:ascii="Arial" w:hAnsi="Arial" w:cs="Arial"/>
        </w:rPr>
        <w:t xml:space="preserve"> in my current workplace….</w:t>
      </w:r>
    </w:p>
  </w:comment>
  <w:comment w:id="21" w:author="Jane Brown" w:date="2019-11-24T12:53:00Z" w:initials="JB">
    <w:p w14:paraId="2F2E8C3A" w14:textId="65BD109C" w:rsidR="006A7632" w:rsidRPr="0016377B" w:rsidRDefault="006A7632">
      <w:pPr>
        <w:pStyle w:val="CommentText"/>
        <w:rPr>
          <w:rFonts w:ascii="Arial" w:hAnsi="Arial" w:cs="Arial"/>
        </w:rPr>
      </w:pPr>
      <w:r>
        <w:rPr>
          <w:rStyle w:val="CommentReference"/>
        </w:rPr>
        <w:annotationRef/>
      </w:r>
      <w:r w:rsidR="0016377B">
        <w:rPr>
          <w:rFonts w:ascii="Arial" w:hAnsi="Arial" w:cs="Arial"/>
        </w:rPr>
        <w:t xml:space="preserve">This is grammatically correct as edited, </w:t>
      </w:r>
      <w:r w:rsidRPr="0016377B">
        <w:rPr>
          <w:rFonts w:ascii="Arial" w:hAnsi="Arial" w:cs="Arial"/>
        </w:rPr>
        <w:t>but in US English ‘have’ can be omitted.</w:t>
      </w:r>
    </w:p>
  </w:comment>
  <w:comment w:id="23" w:author="Jane Brown" w:date="2019-11-24T12:57:00Z" w:initials="JB">
    <w:p w14:paraId="6965EE67" w14:textId="2E5FB8E1" w:rsidR="00B8692B" w:rsidRPr="0016377B" w:rsidRDefault="00B8692B">
      <w:pPr>
        <w:pStyle w:val="CommentText"/>
        <w:rPr>
          <w:rFonts w:ascii="Arial" w:hAnsi="Arial" w:cs="Arial"/>
        </w:rPr>
      </w:pPr>
      <w:r>
        <w:rPr>
          <w:rStyle w:val="CommentReference"/>
        </w:rPr>
        <w:annotationRef/>
      </w:r>
      <w:r w:rsidR="00182126" w:rsidRPr="0016377B">
        <w:rPr>
          <w:rFonts w:ascii="Arial" w:hAnsi="Arial" w:cs="Arial"/>
        </w:rPr>
        <w:t xml:space="preserve">This indicates </w:t>
      </w:r>
      <w:r w:rsidRPr="0016377B">
        <w:rPr>
          <w:rFonts w:ascii="Arial" w:hAnsi="Arial" w:cs="Arial"/>
        </w:rPr>
        <w:t xml:space="preserve">doubt, eg ‘It is supposed to be hosted in Azure cloud, but we are </w:t>
      </w:r>
      <w:r w:rsidR="008B4C51" w:rsidRPr="0016377B">
        <w:rPr>
          <w:rFonts w:ascii="Arial" w:hAnsi="Arial" w:cs="Arial"/>
        </w:rPr>
        <w:t xml:space="preserve">still </w:t>
      </w:r>
      <w:r w:rsidRPr="0016377B">
        <w:rPr>
          <w:rFonts w:ascii="Arial" w:hAnsi="Arial" w:cs="Arial"/>
        </w:rPr>
        <w:t>open-minded</w:t>
      </w:r>
      <w:r w:rsidR="008B4C51" w:rsidRPr="0016377B">
        <w:rPr>
          <w:rFonts w:ascii="Arial" w:hAnsi="Arial" w:cs="Arial"/>
        </w:rPr>
        <w:t>,</w:t>
      </w:r>
      <w:r w:rsidRPr="0016377B">
        <w:rPr>
          <w:rFonts w:ascii="Arial" w:hAnsi="Arial" w:cs="Arial"/>
        </w:rPr>
        <w:t xml:space="preserve"> </w:t>
      </w:r>
      <w:r w:rsidR="008B4C51" w:rsidRPr="0016377B">
        <w:rPr>
          <w:rFonts w:ascii="Arial" w:hAnsi="Arial" w:cs="Arial"/>
        </w:rPr>
        <w:t xml:space="preserve">or we may encounter some difficulties, so </w:t>
      </w:r>
      <w:r w:rsidR="00856864" w:rsidRPr="0016377B">
        <w:rPr>
          <w:rFonts w:ascii="Arial" w:hAnsi="Arial" w:cs="Arial"/>
        </w:rPr>
        <w:t xml:space="preserve">we </w:t>
      </w:r>
      <w:r w:rsidRPr="0016377B">
        <w:rPr>
          <w:rFonts w:ascii="Arial" w:hAnsi="Arial" w:cs="Arial"/>
        </w:rPr>
        <w:t>may choose another host’.</w:t>
      </w:r>
    </w:p>
    <w:p w14:paraId="7331C15E" w14:textId="2473C6FF" w:rsidR="00B8692B" w:rsidRPr="0016377B" w:rsidRDefault="00B8692B">
      <w:pPr>
        <w:pStyle w:val="CommentText"/>
        <w:rPr>
          <w:rFonts w:ascii="Arial" w:hAnsi="Arial" w:cs="Arial"/>
        </w:rPr>
      </w:pPr>
      <w:r w:rsidRPr="0016377B">
        <w:rPr>
          <w:rFonts w:ascii="Arial" w:hAnsi="Arial" w:cs="Arial"/>
        </w:rPr>
        <w:t>If there is no doubt, use:</w:t>
      </w:r>
    </w:p>
    <w:p w14:paraId="35EB71A6" w14:textId="48FF0A8D" w:rsidR="00B8692B" w:rsidRPr="0016377B" w:rsidRDefault="00B8692B">
      <w:pPr>
        <w:pStyle w:val="CommentText"/>
        <w:rPr>
          <w:rFonts w:ascii="Arial" w:hAnsi="Arial" w:cs="Arial"/>
        </w:rPr>
      </w:pPr>
      <w:r w:rsidRPr="0016377B">
        <w:rPr>
          <w:rFonts w:ascii="Arial" w:hAnsi="Arial" w:cs="Arial"/>
        </w:rPr>
        <w:t>‘is going to be’</w:t>
      </w:r>
    </w:p>
    <w:p w14:paraId="7B449497" w14:textId="235CAFDA" w:rsidR="00B8692B" w:rsidRPr="0016377B" w:rsidRDefault="00B8692B">
      <w:pPr>
        <w:pStyle w:val="CommentText"/>
        <w:rPr>
          <w:rFonts w:ascii="Arial" w:hAnsi="Arial" w:cs="Arial"/>
        </w:rPr>
      </w:pPr>
      <w:r w:rsidRPr="0016377B">
        <w:rPr>
          <w:rFonts w:ascii="Arial" w:hAnsi="Arial" w:cs="Arial"/>
        </w:rPr>
        <w:t>‘is planned to be’</w:t>
      </w:r>
      <w:r w:rsidR="005E5737" w:rsidRPr="0016377B">
        <w:rPr>
          <w:rFonts w:ascii="Arial" w:hAnsi="Arial" w:cs="Arial"/>
        </w:rPr>
        <w:t>/</w:t>
      </w:r>
    </w:p>
    <w:p w14:paraId="602682C6" w14:textId="35D304A1" w:rsidR="00B8692B" w:rsidRDefault="00B8692B">
      <w:pPr>
        <w:pStyle w:val="CommentText"/>
      </w:pPr>
      <w:r w:rsidRPr="0016377B">
        <w:rPr>
          <w:rFonts w:ascii="Arial" w:hAnsi="Arial" w:cs="Arial"/>
        </w:rPr>
        <w:t>‘is intended to be’</w:t>
      </w:r>
      <w:r w:rsidR="009D6838" w:rsidRPr="0016377B">
        <w:rPr>
          <w:rFonts w:ascii="Arial" w:hAnsi="Arial" w:cs="Arial"/>
        </w:rPr>
        <w:t xml:space="preserve"> (the last two</w:t>
      </w:r>
      <w:r w:rsidRPr="0016377B">
        <w:rPr>
          <w:rFonts w:ascii="Arial" w:hAnsi="Arial" w:cs="Arial"/>
        </w:rPr>
        <w:t xml:space="preserve"> can include </w:t>
      </w:r>
      <w:r w:rsidR="005E5737" w:rsidRPr="0016377B">
        <w:rPr>
          <w:rFonts w:ascii="Arial" w:hAnsi="Arial" w:cs="Arial"/>
        </w:rPr>
        <w:t xml:space="preserve">just </w:t>
      </w:r>
      <w:r w:rsidRPr="0016377B">
        <w:rPr>
          <w:rFonts w:ascii="Arial" w:hAnsi="Arial" w:cs="Arial"/>
        </w:rPr>
        <w:t>a little bit of doubt</w:t>
      </w:r>
      <w:r w:rsidR="009D6838" w:rsidRPr="0016377B">
        <w:rPr>
          <w:rFonts w:ascii="Arial" w:hAnsi="Arial" w:cs="Arial"/>
        </w:rPr>
        <w:t>,</w:t>
      </w:r>
      <w:r w:rsidRPr="0016377B">
        <w:rPr>
          <w:rFonts w:ascii="Arial" w:hAnsi="Arial" w:cs="Arial"/>
        </w:rPr>
        <w:t xml:space="preserve"> that a different decision could be made in the future)</w:t>
      </w:r>
    </w:p>
  </w:comment>
  <w:comment w:id="26" w:author="Li, G. (Gang)" w:date="2019-11-24T16:58:00Z" w:initials="LG(">
    <w:p w14:paraId="4D64E4FB" w14:textId="0650441B" w:rsidR="007D5A19" w:rsidRDefault="007D5A19">
      <w:pPr>
        <w:pStyle w:val="CommentText"/>
      </w:pPr>
      <w:r>
        <w:rPr>
          <w:rStyle w:val="CommentReference"/>
        </w:rPr>
        <w:annotationRef/>
      </w:r>
      <w:r>
        <w:t>Trying to say something like I have no difficulty using English at workplace at all. But not sure how to express this idea naturally.</w:t>
      </w:r>
    </w:p>
    <w:p w14:paraId="5216DB6F" w14:textId="6D4FF4DF" w:rsidR="0016377B" w:rsidRDefault="0016377B">
      <w:pPr>
        <w:pStyle w:val="CommentText"/>
        <w:rPr>
          <w:rFonts w:ascii="Arial" w:hAnsi="Arial" w:cs="Arial"/>
        </w:rPr>
      </w:pPr>
      <w:r>
        <w:rPr>
          <w:rFonts w:ascii="Arial" w:hAnsi="Arial" w:cs="Arial"/>
        </w:rPr>
        <w:t>I added a phrase to start the paragraph, because otherwise the first phrase they read is ‘I have just recently started to use English to communicate’ and they may get the idea that you are a beginner in English if they don’t read carefully.</w:t>
      </w:r>
    </w:p>
    <w:p w14:paraId="7E285BA0" w14:textId="4A29DDF3" w:rsidR="0016377B" w:rsidRPr="0016377B" w:rsidRDefault="0016377B">
      <w:pPr>
        <w:pStyle w:val="CommentText"/>
        <w:rPr>
          <w:rFonts w:ascii="Arial" w:hAnsi="Arial" w:cs="Arial"/>
        </w:rPr>
      </w:pPr>
      <w:r>
        <w:rPr>
          <w:rFonts w:ascii="Arial" w:hAnsi="Arial" w:cs="Arial"/>
        </w:rPr>
        <w:t>I am putting an alte</w:t>
      </w:r>
      <w:r w:rsidR="00F74CA1">
        <w:rPr>
          <w:rFonts w:ascii="Arial" w:hAnsi="Arial" w:cs="Arial"/>
        </w:rPr>
        <w:t>rnative below the text, as well – just a framework for you to amend.</w:t>
      </w:r>
    </w:p>
  </w:comment>
  <w:comment w:id="29" w:author="Jane Brown" w:date="2019-11-24T12:55:00Z" w:initials="JB">
    <w:p w14:paraId="4D33F702" w14:textId="7FBC7754" w:rsidR="006A7632" w:rsidRPr="00F74CA1" w:rsidRDefault="006A7632">
      <w:pPr>
        <w:pStyle w:val="CommentText"/>
        <w:rPr>
          <w:rFonts w:ascii="Arial" w:hAnsi="Arial" w:cs="Arial"/>
        </w:rPr>
      </w:pPr>
      <w:r>
        <w:rPr>
          <w:rStyle w:val="CommentReference"/>
        </w:rPr>
        <w:annotationRef/>
      </w:r>
      <w:r w:rsidRPr="00F74CA1">
        <w:rPr>
          <w:rFonts w:ascii="Arial" w:hAnsi="Arial" w:cs="Arial"/>
        </w:rPr>
        <w:t>Great – you wrote it so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2878CF" w15:done="0"/>
  <w15:commentEx w15:paraId="70B000ED" w15:done="0"/>
  <w15:commentEx w15:paraId="3C6D5B96" w15:done="0"/>
  <w15:commentEx w15:paraId="1A616E22" w15:done="0"/>
  <w15:commentEx w15:paraId="129772D0" w15:paraIdParent="1A616E22" w15:done="0"/>
  <w15:commentEx w15:paraId="2F2E8C3A" w15:done="0"/>
  <w15:commentEx w15:paraId="602682C6" w15:done="0"/>
  <w15:commentEx w15:paraId="7E285BA0" w15:done="0"/>
  <w15:commentEx w15:paraId="4D33F7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64E4FB" w16cid:durableId="218535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8C4FA" w14:textId="77777777" w:rsidR="00A36BC5" w:rsidRDefault="00A36BC5" w:rsidP="007D5A19">
      <w:r>
        <w:separator/>
      </w:r>
    </w:p>
  </w:endnote>
  <w:endnote w:type="continuationSeparator" w:id="0">
    <w:p w14:paraId="1C7399C6" w14:textId="77777777" w:rsidR="00A36BC5" w:rsidRDefault="00A36BC5" w:rsidP="007D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altName w:val="MS Gothic"/>
    <w:panose1 w:val="02020400000000000000"/>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ＭＳゴシック">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ADF35" w14:textId="77777777" w:rsidR="00A36BC5" w:rsidRDefault="00A36BC5" w:rsidP="007D5A19">
      <w:r>
        <w:separator/>
      </w:r>
    </w:p>
  </w:footnote>
  <w:footnote w:type="continuationSeparator" w:id="0">
    <w:p w14:paraId="3BEDE730" w14:textId="77777777" w:rsidR="00A36BC5" w:rsidRDefault="00A36BC5" w:rsidP="007D5A1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e Brown">
    <w15:presenceInfo w15:providerId="None" w15:userId="Jane Brown"/>
  </w15:person>
  <w15:person w15:author="Li, G. (Gang)">
    <w15:presenceInfo w15:providerId="AD" w15:userId="S::VU55LL@insim.biz::0315632b-8f45-4c44-8796-905fe58de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B"/>
    <w:rsid w:val="00001B87"/>
    <w:rsid w:val="000A0BA0"/>
    <w:rsid w:val="0016377B"/>
    <w:rsid w:val="00182126"/>
    <w:rsid w:val="003A0ACD"/>
    <w:rsid w:val="003A7111"/>
    <w:rsid w:val="003A779A"/>
    <w:rsid w:val="00571D9B"/>
    <w:rsid w:val="005D1A60"/>
    <w:rsid w:val="005E5737"/>
    <w:rsid w:val="006A7632"/>
    <w:rsid w:val="006E47AC"/>
    <w:rsid w:val="00711B18"/>
    <w:rsid w:val="007D5A19"/>
    <w:rsid w:val="00856864"/>
    <w:rsid w:val="008B4C51"/>
    <w:rsid w:val="009D6838"/>
    <w:rsid w:val="00A36BC5"/>
    <w:rsid w:val="00A444D4"/>
    <w:rsid w:val="00B8692B"/>
    <w:rsid w:val="00CE6FB2"/>
    <w:rsid w:val="00D943B6"/>
    <w:rsid w:val="00E320A4"/>
    <w:rsid w:val="00F74CA1"/>
    <w:rsid w:val="00FB1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D27EF8"/>
  <w15:chartTrackingRefBased/>
  <w15:docId w15:val="{971F110C-D2E0-4D4B-B610-EA52F16B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5A19"/>
    <w:rPr>
      <w:sz w:val="18"/>
      <w:szCs w:val="18"/>
    </w:rPr>
  </w:style>
  <w:style w:type="paragraph" w:styleId="CommentText">
    <w:name w:val="annotation text"/>
    <w:basedOn w:val="Normal"/>
    <w:link w:val="CommentTextChar"/>
    <w:uiPriority w:val="99"/>
    <w:semiHidden/>
    <w:unhideWhenUsed/>
    <w:rsid w:val="007D5A19"/>
    <w:pPr>
      <w:jc w:val="left"/>
    </w:pPr>
  </w:style>
  <w:style w:type="character" w:customStyle="1" w:styleId="CommentTextChar">
    <w:name w:val="Comment Text Char"/>
    <w:basedOn w:val="DefaultParagraphFont"/>
    <w:link w:val="CommentText"/>
    <w:uiPriority w:val="99"/>
    <w:semiHidden/>
    <w:rsid w:val="007D5A19"/>
  </w:style>
  <w:style w:type="paragraph" w:styleId="CommentSubject">
    <w:name w:val="annotation subject"/>
    <w:basedOn w:val="CommentText"/>
    <w:next w:val="CommentText"/>
    <w:link w:val="CommentSubjectChar"/>
    <w:uiPriority w:val="99"/>
    <w:semiHidden/>
    <w:unhideWhenUsed/>
    <w:rsid w:val="007D5A19"/>
    <w:rPr>
      <w:b/>
      <w:bCs/>
    </w:rPr>
  </w:style>
  <w:style w:type="character" w:customStyle="1" w:styleId="CommentSubjectChar">
    <w:name w:val="Comment Subject Char"/>
    <w:basedOn w:val="CommentTextChar"/>
    <w:link w:val="CommentSubject"/>
    <w:uiPriority w:val="99"/>
    <w:semiHidden/>
    <w:rsid w:val="007D5A19"/>
    <w:rPr>
      <w:b/>
      <w:bCs/>
    </w:rPr>
  </w:style>
  <w:style w:type="paragraph" w:styleId="BalloonText">
    <w:name w:val="Balloon Text"/>
    <w:basedOn w:val="Normal"/>
    <w:link w:val="BalloonTextChar"/>
    <w:uiPriority w:val="99"/>
    <w:semiHidden/>
    <w:unhideWhenUsed/>
    <w:rsid w:val="007D5A1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D5A1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 (Gang)</dc:creator>
  <cp:keywords/>
  <dc:description/>
  <cp:lastModifiedBy>Jane Brown</cp:lastModifiedBy>
  <cp:revision>17</cp:revision>
  <dcterms:created xsi:type="dcterms:W3CDTF">2019-11-24T12:56:00Z</dcterms:created>
  <dcterms:modified xsi:type="dcterms:W3CDTF">2019-11-24T13:21:00Z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