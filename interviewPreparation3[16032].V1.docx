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6387A" w14:textId="6D047D7D" w:rsidR="000A6500" w:rsidRDefault="000A6500">
      <w:r>
        <w:t xml:space="preserve">You said you remained hands-on by doing some inhouse development. However, most of </w:t>
      </w:r>
      <w:ins w:id="0" w:author="Jane Brown" w:date="2019-11-05T08:42:00Z">
        <w:r w:rsidR="00FD63B1">
          <w:t xml:space="preserve">the </w:t>
        </w:r>
      </w:ins>
      <w:r>
        <w:t>development for this role is done by overseas teams. Is this okay with you?</w:t>
      </w:r>
    </w:p>
    <w:p w14:paraId="04617764" w14:textId="550736D2" w:rsidR="000A6500" w:rsidRDefault="00FD63B1" w:rsidP="000A6500">
      <w:pPr>
        <w:rPr>
          <w:ins w:id="1" w:author="Jane Brown" w:date="2019-11-05T08:42:00Z"/>
          <w:color w:val="FF0000"/>
        </w:rPr>
      </w:pPr>
      <w:ins w:id="2" w:author="Jane Brown" w:date="2019-11-05T08:40:00Z">
        <w:r>
          <w:rPr>
            <w:color w:val="FF0000"/>
          </w:rPr>
          <w:t>At the beginning, I suggest you answer their question directly, before giving any further detail.</w:t>
        </w:r>
      </w:ins>
      <w:ins w:id="3" w:author="Jane Brown" w:date="2019-11-05T08:42:00Z">
        <w:r>
          <w:rPr>
            <w:color w:val="FF0000"/>
          </w:rPr>
          <w:t xml:space="preserve"> </w:t>
        </w:r>
        <w:proofErr w:type="spellStart"/>
        <w:r>
          <w:rPr>
            <w:color w:val="FF0000"/>
          </w:rPr>
          <w:t>Eg</w:t>
        </w:r>
        <w:proofErr w:type="spellEnd"/>
        <w:r>
          <w:rPr>
            <w:color w:val="FF0000"/>
          </w:rPr>
          <w:t>:</w:t>
        </w:r>
      </w:ins>
    </w:p>
    <w:p w14:paraId="7A8ED827" w14:textId="604F0418" w:rsidR="00FD63B1" w:rsidRPr="00FD63B1" w:rsidRDefault="00FD63B1" w:rsidP="000A6500">
      <w:pPr>
        <w:rPr>
          <w:color w:val="FF0000"/>
          <w:rPrChange w:id="4" w:author="Jane Brown" w:date="2019-11-05T08:40:00Z">
            <w:rPr/>
          </w:rPrChange>
        </w:rPr>
      </w:pPr>
      <w:ins w:id="5" w:author="Jane Brown" w:date="2019-11-05T08:42:00Z">
        <w:r>
          <w:rPr>
            <w:color w:val="FF0000"/>
          </w:rPr>
          <w:t xml:space="preserve">Yes, I would be happy working in </w:t>
        </w:r>
      </w:ins>
      <w:ins w:id="6" w:author="Jane Brown" w:date="2019-11-05T08:43:00Z">
        <w:r>
          <w:rPr>
            <w:color w:val="FF0000"/>
          </w:rPr>
          <w:t>the environment you describe.</w:t>
        </w:r>
      </w:ins>
    </w:p>
    <w:p w14:paraId="2A2DED5A" w14:textId="7B330DF1" w:rsidR="000A6500" w:rsidRDefault="000A6500" w:rsidP="000A6500">
      <w:r>
        <w:t xml:space="preserve">I believe in adapting to changes. My current workplace requires me to perform vendor-collaboration based application support and do some hands-on inhouse development. </w:t>
      </w:r>
      <w:commentRangeStart w:id="7"/>
      <w:r>
        <w:t xml:space="preserve">This </w:t>
      </w:r>
      <w:commentRangeEnd w:id="7"/>
      <w:r w:rsidR="006A2E7D">
        <w:rPr>
          <w:rStyle w:val="CommentReference"/>
        </w:rPr>
        <w:commentReference w:id="7"/>
      </w:r>
      <w:r>
        <w:t xml:space="preserve">may </w:t>
      </w:r>
      <w:r w:rsidRPr="006A2E7D">
        <w:rPr>
          <w:strike/>
          <w:rPrChange w:id="8" w:author="Jane Brown" w:date="2019-11-05T08:44:00Z">
            <w:rPr/>
          </w:rPrChange>
        </w:rPr>
        <w:t>sound tough and overwhel</w:t>
      </w:r>
      <w:r w:rsidR="00231098" w:rsidRPr="006A2E7D">
        <w:rPr>
          <w:strike/>
          <w:rPrChange w:id="9" w:author="Jane Brown" w:date="2019-11-05T08:44:00Z">
            <w:rPr/>
          </w:rPrChange>
        </w:rPr>
        <w:t>ming. It may also</w:t>
      </w:r>
      <w:r w:rsidR="00231098">
        <w:t xml:space="preserve"> contradict the idea</w:t>
      </w:r>
      <w:r>
        <w:t xml:space="preserve"> that </w:t>
      </w:r>
      <w:r w:rsidR="00BA05DC">
        <w:t xml:space="preserve">professionals should </w:t>
      </w:r>
      <w:r>
        <w:t>specialize</w:t>
      </w:r>
      <w:r w:rsidR="00BA05DC">
        <w:t>. However, as a temporary staff</w:t>
      </w:r>
      <w:r w:rsidR="00231098">
        <w:t xml:space="preserve"> member</w:t>
      </w:r>
      <w:r w:rsidR="00BA05DC">
        <w:t xml:space="preserve">, </w:t>
      </w:r>
      <w:r w:rsidR="00231098">
        <w:t xml:space="preserve">I think </w:t>
      </w:r>
      <w:r w:rsidR="00BA05DC">
        <w:t xml:space="preserve">this approach </w:t>
      </w:r>
      <w:r w:rsidR="00231098">
        <w:t>made</w:t>
      </w:r>
      <w:r w:rsidR="00BA05DC">
        <w:t xml:space="preserve"> me more employable both inside and outside my current workplace. With in-depth understanding on technologies, I </w:t>
      </w:r>
      <w:ins w:id="10" w:author="Jane Brown" w:date="2019-11-05T08:46:00Z">
        <w:r w:rsidR="00CF4B99">
          <w:t xml:space="preserve">have </w:t>
        </w:r>
      </w:ins>
      <w:bookmarkStart w:id="11" w:name="_GoBack"/>
      <w:bookmarkEnd w:id="11"/>
      <w:r w:rsidR="00BA05DC">
        <w:t>also gain</w:t>
      </w:r>
      <w:ins w:id="12" w:author="Jane Brown" w:date="2019-11-05T08:46:00Z">
        <w:r w:rsidR="00CF4B99">
          <w:t>ed</w:t>
        </w:r>
      </w:ins>
      <w:r w:rsidR="00BA05DC">
        <w:t xml:space="preserve"> confidence when interacting with other technical teams.</w:t>
      </w:r>
    </w:p>
    <w:p w14:paraId="3EF76E1C" w14:textId="77777777" w:rsidR="00BA05DC" w:rsidRDefault="00BA05DC" w:rsidP="000A6500">
      <w:r>
        <w:t xml:space="preserve">I will surely also adapt to changes in my future workplace.  </w:t>
      </w:r>
      <w:commentRangeStart w:id="13"/>
      <w:r>
        <w:t>If schedule p</w:t>
      </w:r>
      <w:r w:rsidR="00231098">
        <w:t>ermits, I may remain hands-on in</w:t>
      </w:r>
      <w:r>
        <w:t xml:space="preserve"> my spare time, with the prerequisite of fulfilling my job responsibilities first.</w:t>
      </w:r>
      <w:commentRangeEnd w:id="13"/>
      <w:r w:rsidR="00231098">
        <w:rPr>
          <w:rStyle w:val="CommentReference"/>
        </w:rPr>
        <w:commentReference w:id="13"/>
      </w:r>
    </w:p>
    <w:p w14:paraId="35480EE6" w14:textId="77777777" w:rsidR="00BA05DC" w:rsidRDefault="00BA05DC" w:rsidP="000A6500"/>
    <w:p w14:paraId="28706885" w14:textId="77777777" w:rsidR="00BA05DC" w:rsidRDefault="00BA05DC" w:rsidP="000A6500"/>
    <w:p w14:paraId="7B667D6C" w14:textId="77777777" w:rsidR="00BA05DC" w:rsidRDefault="00BA05DC" w:rsidP="000A6500">
      <w:r>
        <w:t>Questions at the end of the interview</w:t>
      </w:r>
    </w:p>
    <w:p w14:paraId="25E68089" w14:textId="77777777" w:rsidR="00BA05DC" w:rsidRDefault="00EA4C62" w:rsidP="000A6500">
      <w:r>
        <w:t>Could you tell me</w:t>
      </w:r>
      <w:r w:rsidR="00BA05DC">
        <w:t xml:space="preserve"> more about </w:t>
      </w:r>
      <w:r w:rsidR="000D6172">
        <w:t>the team structure? Are all the support and development teams located overseas? Which countries to be specific?</w:t>
      </w:r>
    </w:p>
    <w:p w14:paraId="16DDDB9E" w14:textId="77777777" w:rsidR="000D6172" w:rsidRDefault="000D6172" w:rsidP="000A6500"/>
    <w:p w14:paraId="583EF9B0" w14:textId="7E6F2D1F" w:rsidR="000D6172" w:rsidRPr="00FD63B1" w:rsidRDefault="000D6172" w:rsidP="000A6500">
      <w:pPr>
        <w:rPr>
          <w:color w:val="FF0000"/>
          <w:rPrChange w:id="14" w:author="Jane Brown" w:date="2019-11-05T08:41:00Z">
            <w:rPr/>
          </w:rPrChange>
        </w:rPr>
      </w:pPr>
      <w:r>
        <w:t xml:space="preserve">Although I did have exposure to ERP and </w:t>
      </w:r>
      <w:r w:rsidR="00741661">
        <w:t>CRM, I</w:t>
      </w:r>
      <w:r>
        <w:t xml:space="preserve"> currently do not have in-depth understanding about these areas and I prefer to not mention them.</w:t>
      </w:r>
      <w:ins w:id="15" w:author="Jane Brown" w:date="2019-11-05T08:41:00Z">
        <w:r w:rsidR="00FD63B1">
          <w:t xml:space="preserve"> </w:t>
        </w:r>
        <w:r w:rsidR="00FD63B1">
          <w:rPr>
            <w:color w:val="FF0000"/>
          </w:rPr>
          <w:t>I agree.</w:t>
        </w:r>
      </w:ins>
    </w:p>
    <w:sectPr w:rsidR="000D6172" w:rsidRPr="00FD63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Jane Brown" w:date="2019-11-05T08:44:00Z" w:initials="JB">
    <w:p w14:paraId="221C6B45" w14:textId="195E0CD9" w:rsidR="006A2E7D" w:rsidRDefault="006A2E7D">
      <w:pPr>
        <w:pStyle w:val="CommentText"/>
      </w:pPr>
      <w:r>
        <w:rPr>
          <w:rStyle w:val="CommentReference"/>
        </w:rPr>
        <w:annotationRef/>
      </w:r>
      <w:r w:rsidRPr="006A2E7D">
        <w:rPr>
          <w:color w:val="FF0000"/>
        </w:rPr>
        <w:t>(</w:t>
      </w:r>
      <w:proofErr w:type="gramStart"/>
      <w:r w:rsidRPr="006A2E7D">
        <w:rPr>
          <w:color w:val="FF0000"/>
        </w:rPr>
        <w:t>suggestion</w:t>
      </w:r>
      <w:proofErr w:type="gramEnd"/>
      <w:r w:rsidRPr="006A2E7D">
        <w:rPr>
          <w:color w:val="FF0000"/>
        </w:rPr>
        <w:t xml:space="preserve">) I think this </w:t>
      </w:r>
      <w:proofErr w:type="gramStart"/>
      <w:r w:rsidRPr="006A2E7D">
        <w:rPr>
          <w:color w:val="FF0000"/>
        </w:rPr>
        <w:t>sentence  is</w:t>
      </w:r>
      <w:proofErr w:type="gramEnd"/>
      <w:r w:rsidRPr="006A2E7D">
        <w:rPr>
          <w:color w:val="FF0000"/>
        </w:rPr>
        <w:t xml:space="preserve"> not relevant to your application.</w:t>
      </w:r>
    </w:p>
  </w:comment>
  <w:comment w:id="13" w:author="Jane Brown" w:date="2019-11-05T08:37:00Z" w:initials="JB">
    <w:p w14:paraId="5C7F736D" w14:textId="767D75E6" w:rsidR="00231098" w:rsidRDefault="00231098">
      <w:pPr>
        <w:pStyle w:val="CommentText"/>
      </w:pPr>
      <w:r>
        <w:rPr>
          <w:rStyle w:val="CommentReference"/>
        </w:rPr>
        <w:annotationRef/>
      </w:r>
      <w:r w:rsidR="0001024E">
        <w:rPr>
          <w:rStyle w:val="CommentReference"/>
        </w:rPr>
        <w:t>(</w:t>
      </w:r>
      <w:proofErr w:type="gramStart"/>
      <w:r w:rsidR="0001024E">
        <w:rPr>
          <w:rStyle w:val="CommentReference"/>
        </w:rPr>
        <w:t>suggestion(</w:t>
      </w:r>
      <w:proofErr w:type="gramEnd"/>
      <w:r w:rsidR="0001024E">
        <w:rPr>
          <w:rStyle w:val="CommentReference"/>
        </w:rPr>
        <w:t xml:space="preserve"> </w:t>
      </w:r>
      <w:r w:rsidR="00CF4B99">
        <w:rPr>
          <w:rStyle w:val="CommentReference"/>
        </w:rPr>
        <w:t xml:space="preserve">I am doubtful about this. </w:t>
      </w:r>
      <w:r>
        <w:rPr>
          <w:rStyle w:val="CommentReference"/>
        </w:rPr>
        <w:t>If this will benefit the company, I would say it.  If not, I would leave it out, at least until the later stages. They need to think you will concentrate all your efforts on them.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1C6B45" w15:done="0"/>
  <w15:commentEx w15:paraId="5C7F73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3E0D"/>
    <w:multiLevelType w:val="hybridMultilevel"/>
    <w:tmpl w:val="ABCA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Brown">
    <w15:presenceInfo w15:providerId="None" w15:userId="Jane Br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00"/>
    <w:rsid w:val="0001024E"/>
    <w:rsid w:val="000A6500"/>
    <w:rsid w:val="000D6172"/>
    <w:rsid w:val="00231098"/>
    <w:rsid w:val="006A2E7D"/>
    <w:rsid w:val="00741661"/>
    <w:rsid w:val="00751C93"/>
    <w:rsid w:val="00BA05DC"/>
    <w:rsid w:val="00CF4B99"/>
    <w:rsid w:val="00EA4C62"/>
    <w:rsid w:val="00FD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3C6C"/>
  <w15:chartTrackingRefBased/>
  <w15:docId w15:val="{6B85A2A1-AFC9-412D-8057-0FAC9E6C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1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0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Jane Brown</cp:lastModifiedBy>
  <cp:revision>8</cp:revision>
  <dcterms:created xsi:type="dcterms:W3CDTF">2019-11-05T08:34:00Z</dcterms:created>
  <dcterms:modified xsi:type="dcterms:W3CDTF">2019-11-05T08:46:00Z</dcterms:modified>
</cp:coreProperties>
</file>